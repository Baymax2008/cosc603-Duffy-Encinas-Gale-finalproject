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074B9" w14:textId="77777777" w:rsidR="00D95793" w:rsidRDefault="00471ED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Group</w:t>
      </w:r>
      <w:r w:rsidR="00D95793">
        <w:rPr>
          <w:rFonts w:ascii="Arial" w:hAnsi="Arial"/>
          <w:b/>
          <w:sz w:val="40"/>
          <w:szCs w:val="40"/>
        </w:rPr>
        <w:t xml:space="preserve"> </w:t>
      </w:r>
      <w:r w:rsidR="00D26285">
        <w:rPr>
          <w:rFonts w:ascii="Arial" w:hAnsi="Arial"/>
          <w:b/>
          <w:sz w:val="40"/>
          <w:szCs w:val="40"/>
        </w:rPr>
        <w:t>DuffyGaleEncinas</w:t>
      </w:r>
    </w:p>
    <w:p w14:paraId="538AD10C" w14:textId="77777777" w:rsidR="00D95793" w:rsidRPr="00701B66"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14:paraId="0F828C29" w14:textId="77777777" w:rsidR="00D95793" w:rsidRDefault="00F744F4"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r>
        <w:rPr>
          <w:rFonts w:ascii="Arial" w:hAnsi="Arial"/>
          <w:b/>
          <w:noProof/>
          <w:sz w:val="32"/>
        </w:rPr>
        <w:drawing>
          <wp:inline distT="0" distB="0" distL="0" distR="0" wp14:anchorId="09F7E91D" wp14:editId="06B6A866">
            <wp:extent cx="1623060" cy="1374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0.8.0-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8800" cy="1396518"/>
                    </a:xfrm>
                    <a:prstGeom prst="rect">
                      <a:avLst/>
                    </a:prstGeom>
                  </pic:spPr>
                </pic:pic>
              </a:graphicData>
            </a:graphic>
          </wp:inline>
        </w:drawing>
      </w:r>
    </w:p>
    <w:p w14:paraId="1E47A95C"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p>
    <w:p w14:paraId="3E38E532"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p>
    <w:p w14:paraId="27BD808A"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p>
    <w:p w14:paraId="2BF8EBA7" w14:textId="77777777" w:rsidR="00D95793" w:rsidRPr="00701B66" w:rsidRDefault="00E05B1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FreeCol</w:t>
      </w:r>
    </w:p>
    <w:p w14:paraId="07751E05"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14:paraId="330D49B5"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14:paraId="1FD17ED2"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rPr>
          <w:rFonts w:ascii="Arial" w:hAnsi="Arial"/>
          <w:b/>
          <w:sz w:val="24"/>
        </w:rPr>
      </w:pPr>
    </w:p>
    <w:p w14:paraId="42FAFE81" w14:textId="77777777" w:rsidR="00D26285" w:rsidRDefault="00D26285" w:rsidP="003B23E4">
      <w:pPr>
        <w:tabs>
          <w:tab w:val="left" w:pos="1520"/>
          <w:tab w:val="left" w:pos="5940"/>
          <w:tab w:val="left" w:pos="6300"/>
        </w:tabs>
        <w:ind w:right="720"/>
        <w:jc w:val="both"/>
        <w:rPr>
          <w:sz w:val="28"/>
        </w:rPr>
      </w:pPr>
      <w:r>
        <w:rPr>
          <w:sz w:val="28"/>
        </w:rPr>
        <w:t xml:space="preserve">This document is an annotated outline for a Software Test Plan, adapted from the IEEE Standard for Software Test Documentation (Std 829-1998).  </w:t>
      </w:r>
    </w:p>
    <w:p w14:paraId="320267E4"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rPr>
          <w:rFonts w:ascii="Arial" w:hAnsi="Arial"/>
          <w:b/>
          <w:sz w:val="24"/>
        </w:rPr>
      </w:pPr>
    </w:p>
    <w:p w14:paraId="2158652E"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rPr>
          <w:rFonts w:ascii="Arial" w:hAnsi="Arial"/>
          <w:b/>
          <w:sz w:val="24"/>
        </w:rPr>
      </w:pPr>
    </w:p>
    <w:p w14:paraId="572E56E6" w14:textId="77777777" w:rsidR="00D95793" w:rsidRDefault="00D9579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rPr>
          <w:rFonts w:ascii="Arial" w:hAnsi="Arial"/>
          <w:b/>
          <w:sz w:val="24"/>
        </w:rPr>
      </w:pPr>
    </w:p>
    <w:p w14:paraId="27C89072" w14:textId="77777777" w:rsidR="006469B7" w:rsidRDefault="00D95793" w:rsidP="003B23E4">
      <w:pPr>
        <w:tabs>
          <w:tab w:val="left" w:pos="-1440"/>
          <w:tab w:val="left" w:pos="0"/>
          <w:tab w:val="right" w:pos="9360"/>
        </w:tabs>
        <w:jc w:val="both"/>
        <w:rPr>
          <w:sz w:val="24"/>
        </w:rPr>
      </w:pPr>
      <w:r>
        <w:rPr>
          <w:rFonts w:ascii="Arial" w:hAnsi="Arial"/>
          <w:b/>
          <w:sz w:val="24"/>
        </w:rPr>
        <w:t>Version: (</w:t>
      </w:r>
      <w:r w:rsidR="00D26285">
        <w:rPr>
          <w:rFonts w:ascii="Arial" w:hAnsi="Arial"/>
          <w:b/>
          <w:sz w:val="24"/>
        </w:rPr>
        <w:t>1.2</w:t>
      </w:r>
      <w:r>
        <w:rPr>
          <w:rFonts w:ascii="Arial" w:hAnsi="Arial"/>
          <w:b/>
          <w:sz w:val="24"/>
        </w:rPr>
        <w:t>)</w:t>
      </w:r>
      <w:r>
        <w:rPr>
          <w:rFonts w:ascii="Arial" w:hAnsi="Arial"/>
          <w:b/>
          <w:sz w:val="24"/>
        </w:rPr>
        <w:tab/>
        <w:t>Date: (</w:t>
      </w:r>
      <w:r w:rsidR="00D26285">
        <w:rPr>
          <w:rFonts w:ascii="Arial" w:hAnsi="Arial"/>
          <w:b/>
          <w:sz w:val="24"/>
        </w:rPr>
        <w:t>05/16</w:t>
      </w:r>
      <w:r>
        <w:rPr>
          <w:rFonts w:ascii="Arial" w:hAnsi="Arial"/>
          <w:b/>
          <w:sz w:val="24"/>
        </w:rPr>
        <w:t>/</w:t>
      </w:r>
      <w:r w:rsidR="00D26285">
        <w:rPr>
          <w:rFonts w:ascii="Arial" w:hAnsi="Arial"/>
          <w:b/>
          <w:sz w:val="24"/>
        </w:rPr>
        <w:t>2016</w:t>
      </w:r>
      <w:r>
        <w:rPr>
          <w:rFonts w:ascii="Arial" w:hAnsi="Arial"/>
          <w:b/>
          <w:sz w:val="24"/>
        </w:rPr>
        <w:t>)</w:t>
      </w:r>
    </w:p>
    <w:p w14:paraId="545A258D" w14:textId="77777777" w:rsidR="006469B7" w:rsidRDefault="006469B7" w:rsidP="003B23E4">
      <w:pPr>
        <w:widowControl/>
        <w:jc w:val="both"/>
        <w:rPr>
          <w:sz w:val="24"/>
        </w:rPr>
        <w:sectPr w:rsidR="006469B7">
          <w:headerReference w:type="default" r:id="rId8"/>
          <w:footerReference w:type="default" r:id="rId9"/>
          <w:footerReference w:type="first" r:id="rId10"/>
          <w:footnotePr>
            <w:numRestart w:val="eachSect"/>
          </w:footnotePr>
          <w:endnotePr>
            <w:numFmt w:val="decimal"/>
          </w:endnotePr>
          <w:pgSz w:w="12240" w:h="15840"/>
          <w:pgMar w:top="720" w:right="1440" w:bottom="720" w:left="2160" w:header="720" w:footer="1200" w:gutter="0"/>
          <w:cols w:space="720"/>
          <w:titlePg/>
          <w:docGrid w:linePitch="360"/>
        </w:sectPr>
      </w:pPr>
    </w:p>
    <w:p w14:paraId="215F7EA5"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jc w:val="both"/>
        <w:rPr>
          <w:rFonts w:ascii="Arial" w:hAnsi="Arial"/>
          <w:b/>
          <w:caps/>
          <w:sz w:val="32"/>
        </w:rPr>
      </w:pPr>
    </w:p>
    <w:p w14:paraId="678A5369" w14:textId="77777777" w:rsidR="006469B7" w:rsidRPr="00B45152" w:rsidRDefault="006469B7" w:rsidP="003B23E4">
      <w:pPr>
        <w:jc w:val="both"/>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14:paraId="40AECA52" w14:textId="77777777" w:rsidR="006469B7" w:rsidRDefault="006469B7" w:rsidP="003B23E4">
      <w:pPr>
        <w:pStyle w:val="BodyText1"/>
        <w:jc w:val="both"/>
      </w:pPr>
    </w:p>
    <w:p w14:paraId="0C948A34" w14:textId="77777777" w:rsidR="006469B7" w:rsidRDefault="006469B7" w:rsidP="003B23E4">
      <w:pPr>
        <w:pStyle w:val="Subtitle"/>
        <w:jc w:val="both"/>
      </w:pPr>
    </w:p>
    <w:p w14:paraId="39869B46" w14:textId="77777777" w:rsidR="006469B7" w:rsidRDefault="006469B7" w:rsidP="003B23E4">
      <w:pPr>
        <w:pStyle w:val="Subtitle"/>
        <w:jc w:val="both"/>
      </w:pPr>
    </w:p>
    <w:p w14:paraId="7BFF909C" w14:textId="77777777" w:rsidR="006469B7" w:rsidRDefault="006469B7" w:rsidP="003B23E4">
      <w:pPr>
        <w:pStyle w:val="Subtitle"/>
        <w:numPr>
          <w:ilvl w:val="0"/>
          <w:numId w:val="1"/>
        </w:numPr>
        <w:jc w:val="both"/>
      </w:pPr>
      <w:r>
        <w:t>Revision History</w:t>
      </w:r>
    </w:p>
    <w:p w14:paraId="165BBC1E" w14:textId="77777777" w:rsidR="006469B7" w:rsidRDefault="006469B7" w:rsidP="003B23E4">
      <w:pPr>
        <w:pStyle w:val="BodyText1"/>
        <w:jc w:val="both"/>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14:paraId="70EF3FB6" w14:textId="77777777">
        <w:tc>
          <w:tcPr>
            <w:tcW w:w="1440" w:type="dxa"/>
            <w:tcBorders>
              <w:top w:val="single" w:sz="4" w:space="0" w:color="auto"/>
              <w:left w:val="single" w:sz="4" w:space="0" w:color="auto"/>
              <w:bottom w:val="single" w:sz="4" w:space="0" w:color="auto"/>
              <w:right w:val="single" w:sz="4" w:space="0" w:color="auto"/>
            </w:tcBorders>
          </w:tcPr>
          <w:p w14:paraId="584C7FB9" w14:textId="77777777" w:rsidR="006469B7" w:rsidRDefault="006469B7" w:rsidP="003B23E4">
            <w:pPr>
              <w:pStyle w:val="TableHeading"/>
              <w:jc w:val="both"/>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14:paraId="09CCB839" w14:textId="77777777" w:rsidR="006469B7" w:rsidRDefault="006469B7" w:rsidP="003B23E4">
            <w:pPr>
              <w:pStyle w:val="TableHeading"/>
              <w:jc w:val="both"/>
            </w:pPr>
            <w:r>
              <w:t>Revision Date</w:t>
            </w:r>
          </w:p>
        </w:tc>
        <w:tc>
          <w:tcPr>
            <w:tcW w:w="3790" w:type="dxa"/>
            <w:tcBorders>
              <w:top w:val="single" w:sz="4" w:space="0" w:color="auto"/>
              <w:left w:val="single" w:sz="4" w:space="0" w:color="auto"/>
              <w:bottom w:val="single" w:sz="4" w:space="0" w:color="auto"/>
              <w:right w:val="single" w:sz="4" w:space="0" w:color="auto"/>
            </w:tcBorders>
          </w:tcPr>
          <w:p w14:paraId="0DC41849" w14:textId="77777777" w:rsidR="006469B7" w:rsidRDefault="006469B7" w:rsidP="003B23E4">
            <w:pPr>
              <w:pStyle w:val="BodyText1"/>
              <w:jc w:val="both"/>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14:paraId="36E45720" w14:textId="77777777" w:rsidR="006469B7" w:rsidRDefault="006469B7" w:rsidP="003B23E4">
            <w:pPr>
              <w:pStyle w:val="BodyText1"/>
              <w:jc w:val="both"/>
              <w:rPr>
                <w:rFonts w:ascii="Arial Narrow" w:hAnsi="Arial Narrow"/>
                <w:b/>
                <w:bCs/>
              </w:rPr>
            </w:pPr>
            <w:r>
              <w:rPr>
                <w:rFonts w:ascii="Arial Narrow" w:hAnsi="Arial Narrow"/>
                <w:b/>
                <w:bCs/>
              </w:rPr>
              <w:t>Author</w:t>
            </w:r>
          </w:p>
        </w:tc>
      </w:tr>
      <w:tr w:rsidR="006469B7" w14:paraId="52156A1B" w14:textId="77777777">
        <w:tc>
          <w:tcPr>
            <w:tcW w:w="1440" w:type="dxa"/>
            <w:tcBorders>
              <w:top w:val="single" w:sz="4" w:space="0" w:color="auto"/>
              <w:left w:val="single" w:sz="4" w:space="0" w:color="auto"/>
              <w:bottom w:val="single" w:sz="4" w:space="0" w:color="auto"/>
              <w:right w:val="single" w:sz="4" w:space="0" w:color="auto"/>
            </w:tcBorders>
          </w:tcPr>
          <w:p w14:paraId="256C2833" w14:textId="77777777" w:rsidR="006469B7" w:rsidRDefault="00D26285" w:rsidP="003B23E4">
            <w:pPr>
              <w:pStyle w:val="BodyText1"/>
              <w:jc w:val="both"/>
            </w:pPr>
            <w:r>
              <w:t>1.0</w:t>
            </w:r>
          </w:p>
        </w:tc>
        <w:tc>
          <w:tcPr>
            <w:tcW w:w="1620" w:type="dxa"/>
            <w:tcBorders>
              <w:top w:val="single" w:sz="4" w:space="0" w:color="auto"/>
              <w:left w:val="single" w:sz="4" w:space="0" w:color="auto"/>
              <w:bottom w:val="single" w:sz="4" w:space="0" w:color="auto"/>
              <w:right w:val="single" w:sz="4" w:space="0" w:color="auto"/>
            </w:tcBorders>
          </w:tcPr>
          <w:p w14:paraId="414EE267" w14:textId="77777777" w:rsidR="006469B7" w:rsidRDefault="00D26285" w:rsidP="003B23E4">
            <w:pPr>
              <w:pStyle w:val="BodyText1"/>
              <w:jc w:val="both"/>
            </w:pPr>
            <w:r>
              <w:t>05/15/2016</w:t>
            </w:r>
          </w:p>
        </w:tc>
        <w:tc>
          <w:tcPr>
            <w:tcW w:w="3790" w:type="dxa"/>
            <w:tcBorders>
              <w:top w:val="single" w:sz="4" w:space="0" w:color="auto"/>
              <w:left w:val="single" w:sz="4" w:space="0" w:color="auto"/>
              <w:bottom w:val="single" w:sz="4" w:space="0" w:color="auto"/>
              <w:right w:val="single" w:sz="4" w:space="0" w:color="auto"/>
            </w:tcBorders>
          </w:tcPr>
          <w:p w14:paraId="0A5053E6" w14:textId="77777777" w:rsidR="006469B7" w:rsidRDefault="00D26285" w:rsidP="003B23E4">
            <w:pPr>
              <w:pStyle w:val="BodyText1"/>
              <w:jc w:val="both"/>
            </w:pPr>
            <w:r>
              <w:t>Initial Draft</w:t>
            </w:r>
          </w:p>
        </w:tc>
        <w:tc>
          <w:tcPr>
            <w:tcW w:w="1790" w:type="dxa"/>
            <w:tcBorders>
              <w:top w:val="single" w:sz="4" w:space="0" w:color="auto"/>
              <w:left w:val="single" w:sz="4" w:space="0" w:color="auto"/>
              <w:bottom w:val="single" w:sz="4" w:space="0" w:color="auto"/>
              <w:right w:val="single" w:sz="4" w:space="0" w:color="auto"/>
            </w:tcBorders>
          </w:tcPr>
          <w:p w14:paraId="46AF6729" w14:textId="77777777" w:rsidR="006469B7" w:rsidRDefault="00D26285" w:rsidP="003B23E4">
            <w:pPr>
              <w:pStyle w:val="BodyText1"/>
              <w:jc w:val="both"/>
            </w:pPr>
            <w:r>
              <w:t>Marlene Encinas</w:t>
            </w:r>
          </w:p>
        </w:tc>
      </w:tr>
      <w:tr w:rsidR="00D26285" w14:paraId="189C3696" w14:textId="77777777">
        <w:tc>
          <w:tcPr>
            <w:tcW w:w="1440" w:type="dxa"/>
            <w:tcBorders>
              <w:top w:val="single" w:sz="4" w:space="0" w:color="auto"/>
              <w:left w:val="single" w:sz="4" w:space="0" w:color="auto"/>
              <w:bottom w:val="single" w:sz="4" w:space="0" w:color="auto"/>
              <w:right w:val="single" w:sz="4" w:space="0" w:color="auto"/>
            </w:tcBorders>
          </w:tcPr>
          <w:p w14:paraId="1A948253" w14:textId="77777777" w:rsidR="00D26285" w:rsidRDefault="00D26285" w:rsidP="003B23E4">
            <w:pPr>
              <w:pStyle w:val="BodyText1"/>
              <w:jc w:val="both"/>
            </w:pPr>
            <w:r>
              <w:t>1.1</w:t>
            </w:r>
          </w:p>
        </w:tc>
        <w:tc>
          <w:tcPr>
            <w:tcW w:w="1620" w:type="dxa"/>
            <w:tcBorders>
              <w:top w:val="single" w:sz="4" w:space="0" w:color="auto"/>
              <w:left w:val="single" w:sz="4" w:space="0" w:color="auto"/>
              <w:bottom w:val="single" w:sz="4" w:space="0" w:color="auto"/>
              <w:right w:val="single" w:sz="4" w:space="0" w:color="auto"/>
            </w:tcBorders>
          </w:tcPr>
          <w:p w14:paraId="4E586EF0" w14:textId="77777777" w:rsidR="00D26285" w:rsidRDefault="00D26285" w:rsidP="003B23E4">
            <w:pPr>
              <w:pStyle w:val="BodyText1"/>
              <w:jc w:val="both"/>
            </w:pPr>
            <w:r>
              <w:t>05/16/2016</w:t>
            </w:r>
          </w:p>
        </w:tc>
        <w:tc>
          <w:tcPr>
            <w:tcW w:w="3790" w:type="dxa"/>
            <w:tcBorders>
              <w:top w:val="single" w:sz="4" w:space="0" w:color="auto"/>
              <w:left w:val="single" w:sz="4" w:space="0" w:color="auto"/>
              <w:bottom w:val="single" w:sz="4" w:space="0" w:color="auto"/>
              <w:right w:val="single" w:sz="4" w:space="0" w:color="auto"/>
            </w:tcBorders>
          </w:tcPr>
          <w:p w14:paraId="31A4BD49" w14:textId="77777777" w:rsidR="00D26285" w:rsidRDefault="00D26285" w:rsidP="003B23E4">
            <w:pPr>
              <w:pStyle w:val="BodyText1"/>
              <w:jc w:val="both"/>
            </w:pPr>
            <w:r>
              <w:t>Update over all document</w:t>
            </w:r>
          </w:p>
        </w:tc>
        <w:tc>
          <w:tcPr>
            <w:tcW w:w="1790" w:type="dxa"/>
            <w:tcBorders>
              <w:top w:val="single" w:sz="4" w:space="0" w:color="auto"/>
              <w:left w:val="single" w:sz="4" w:space="0" w:color="auto"/>
              <w:bottom w:val="single" w:sz="4" w:space="0" w:color="auto"/>
              <w:right w:val="single" w:sz="4" w:space="0" w:color="auto"/>
            </w:tcBorders>
          </w:tcPr>
          <w:p w14:paraId="17FE7A08" w14:textId="77777777" w:rsidR="00D26285" w:rsidRDefault="00D26285" w:rsidP="003B23E4">
            <w:pPr>
              <w:pStyle w:val="BodyText1"/>
              <w:jc w:val="both"/>
            </w:pPr>
            <w:r>
              <w:t>Matthew Duffy</w:t>
            </w:r>
          </w:p>
        </w:tc>
      </w:tr>
      <w:tr w:rsidR="00D26285" w14:paraId="4A69D9FA" w14:textId="77777777">
        <w:tc>
          <w:tcPr>
            <w:tcW w:w="1440" w:type="dxa"/>
            <w:tcBorders>
              <w:top w:val="single" w:sz="4" w:space="0" w:color="auto"/>
              <w:left w:val="single" w:sz="4" w:space="0" w:color="auto"/>
              <w:bottom w:val="single" w:sz="4" w:space="0" w:color="auto"/>
              <w:right w:val="single" w:sz="4" w:space="0" w:color="auto"/>
            </w:tcBorders>
          </w:tcPr>
          <w:p w14:paraId="3BE6DC61" w14:textId="77777777" w:rsidR="00D26285" w:rsidRDefault="00D26285" w:rsidP="003B23E4">
            <w:pPr>
              <w:pStyle w:val="BodyText1"/>
              <w:jc w:val="both"/>
            </w:pPr>
            <w:r>
              <w:t>1.2</w:t>
            </w:r>
          </w:p>
        </w:tc>
        <w:tc>
          <w:tcPr>
            <w:tcW w:w="1620" w:type="dxa"/>
            <w:tcBorders>
              <w:top w:val="single" w:sz="4" w:space="0" w:color="auto"/>
              <w:left w:val="single" w:sz="4" w:space="0" w:color="auto"/>
              <w:bottom w:val="single" w:sz="4" w:space="0" w:color="auto"/>
              <w:right w:val="single" w:sz="4" w:space="0" w:color="auto"/>
            </w:tcBorders>
          </w:tcPr>
          <w:p w14:paraId="22A13E72" w14:textId="77777777" w:rsidR="00D26285" w:rsidRDefault="00D26285" w:rsidP="003B23E4">
            <w:pPr>
              <w:pStyle w:val="BodyText1"/>
              <w:jc w:val="both"/>
            </w:pPr>
            <w:r>
              <w:t>05/16/2016</w:t>
            </w:r>
          </w:p>
        </w:tc>
        <w:tc>
          <w:tcPr>
            <w:tcW w:w="3790" w:type="dxa"/>
            <w:tcBorders>
              <w:top w:val="single" w:sz="4" w:space="0" w:color="auto"/>
              <w:left w:val="single" w:sz="4" w:space="0" w:color="auto"/>
              <w:bottom w:val="single" w:sz="4" w:space="0" w:color="auto"/>
              <w:right w:val="single" w:sz="4" w:space="0" w:color="auto"/>
            </w:tcBorders>
          </w:tcPr>
          <w:p w14:paraId="1EE560A6" w14:textId="77777777" w:rsidR="00D26285" w:rsidRDefault="00D26285" w:rsidP="003B23E4">
            <w:pPr>
              <w:pStyle w:val="BodyText1"/>
              <w:jc w:val="both"/>
            </w:pPr>
            <w:r>
              <w:t>Update over all document</w:t>
            </w:r>
          </w:p>
        </w:tc>
        <w:tc>
          <w:tcPr>
            <w:tcW w:w="1790" w:type="dxa"/>
            <w:tcBorders>
              <w:top w:val="single" w:sz="4" w:space="0" w:color="auto"/>
              <w:left w:val="single" w:sz="4" w:space="0" w:color="auto"/>
              <w:bottom w:val="single" w:sz="4" w:space="0" w:color="auto"/>
              <w:right w:val="single" w:sz="4" w:space="0" w:color="auto"/>
            </w:tcBorders>
          </w:tcPr>
          <w:p w14:paraId="60B993D9" w14:textId="77777777" w:rsidR="00D26285" w:rsidRDefault="00D26285" w:rsidP="003B23E4">
            <w:pPr>
              <w:pStyle w:val="BodyText1"/>
              <w:jc w:val="both"/>
            </w:pPr>
            <w:r>
              <w:t>Matthew Gale</w:t>
            </w:r>
          </w:p>
        </w:tc>
      </w:tr>
      <w:tr w:rsidR="00D26285" w14:paraId="199DF8C2" w14:textId="77777777">
        <w:tc>
          <w:tcPr>
            <w:tcW w:w="1440" w:type="dxa"/>
            <w:tcBorders>
              <w:top w:val="single" w:sz="4" w:space="0" w:color="auto"/>
              <w:left w:val="single" w:sz="4" w:space="0" w:color="auto"/>
              <w:bottom w:val="single" w:sz="4" w:space="0" w:color="auto"/>
              <w:right w:val="single" w:sz="4" w:space="0" w:color="auto"/>
            </w:tcBorders>
          </w:tcPr>
          <w:p w14:paraId="59DC261C" w14:textId="77777777" w:rsidR="00D26285" w:rsidRDefault="00D26285" w:rsidP="003B23E4">
            <w:pPr>
              <w:pStyle w:val="BodyText1"/>
              <w:jc w:val="both"/>
            </w:pPr>
          </w:p>
        </w:tc>
        <w:tc>
          <w:tcPr>
            <w:tcW w:w="1620" w:type="dxa"/>
            <w:tcBorders>
              <w:top w:val="single" w:sz="4" w:space="0" w:color="auto"/>
              <w:left w:val="single" w:sz="4" w:space="0" w:color="auto"/>
              <w:bottom w:val="single" w:sz="4" w:space="0" w:color="auto"/>
              <w:right w:val="single" w:sz="4" w:space="0" w:color="auto"/>
            </w:tcBorders>
          </w:tcPr>
          <w:p w14:paraId="6DAED54A" w14:textId="77777777" w:rsidR="00D26285" w:rsidRDefault="00D26285" w:rsidP="003B23E4">
            <w:pPr>
              <w:pStyle w:val="BodyText1"/>
              <w:jc w:val="both"/>
            </w:pPr>
          </w:p>
        </w:tc>
        <w:tc>
          <w:tcPr>
            <w:tcW w:w="3790" w:type="dxa"/>
            <w:tcBorders>
              <w:top w:val="single" w:sz="4" w:space="0" w:color="auto"/>
              <w:left w:val="single" w:sz="4" w:space="0" w:color="auto"/>
              <w:bottom w:val="single" w:sz="4" w:space="0" w:color="auto"/>
              <w:right w:val="single" w:sz="4" w:space="0" w:color="auto"/>
            </w:tcBorders>
          </w:tcPr>
          <w:p w14:paraId="67395EE8" w14:textId="77777777" w:rsidR="00D26285" w:rsidRDefault="00D26285" w:rsidP="003B23E4">
            <w:pPr>
              <w:pStyle w:val="BodyText1"/>
              <w:jc w:val="both"/>
            </w:pPr>
          </w:p>
        </w:tc>
        <w:tc>
          <w:tcPr>
            <w:tcW w:w="1790" w:type="dxa"/>
            <w:tcBorders>
              <w:top w:val="single" w:sz="4" w:space="0" w:color="auto"/>
              <w:left w:val="single" w:sz="4" w:space="0" w:color="auto"/>
              <w:bottom w:val="single" w:sz="4" w:space="0" w:color="auto"/>
              <w:right w:val="single" w:sz="4" w:space="0" w:color="auto"/>
            </w:tcBorders>
          </w:tcPr>
          <w:p w14:paraId="1EFAE132" w14:textId="77777777" w:rsidR="00D26285" w:rsidRDefault="00D26285" w:rsidP="003B23E4">
            <w:pPr>
              <w:pStyle w:val="BodyText1"/>
              <w:jc w:val="both"/>
            </w:pPr>
          </w:p>
        </w:tc>
      </w:tr>
      <w:tr w:rsidR="00D26285" w14:paraId="153A7B13" w14:textId="77777777">
        <w:tc>
          <w:tcPr>
            <w:tcW w:w="1440" w:type="dxa"/>
            <w:tcBorders>
              <w:top w:val="single" w:sz="4" w:space="0" w:color="auto"/>
              <w:left w:val="single" w:sz="4" w:space="0" w:color="auto"/>
              <w:bottom w:val="single" w:sz="4" w:space="0" w:color="auto"/>
              <w:right w:val="single" w:sz="4" w:space="0" w:color="auto"/>
            </w:tcBorders>
          </w:tcPr>
          <w:p w14:paraId="5C5CE9CA" w14:textId="77777777" w:rsidR="00D26285" w:rsidRDefault="00D26285" w:rsidP="003B23E4">
            <w:pPr>
              <w:pStyle w:val="BodyText1"/>
              <w:jc w:val="both"/>
            </w:pPr>
          </w:p>
        </w:tc>
        <w:tc>
          <w:tcPr>
            <w:tcW w:w="1620" w:type="dxa"/>
            <w:tcBorders>
              <w:top w:val="single" w:sz="4" w:space="0" w:color="auto"/>
              <w:left w:val="single" w:sz="4" w:space="0" w:color="auto"/>
              <w:bottom w:val="single" w:sz="4" w:space="0" w:color="auto"/>
              <w:right w:val="single" w:sz="4" w:space="0" w:color="auto"/>
            </w:tcBorders>
          </w:tcPr>
          <w:p w14:paraId="7381D6E0" w14:textId="77777777" w:rsidR="00D26285" w:rsidRDefault="00D26285" w:rsidP="003B23E4">
            <w:pPr>
              <w:pStyle w:val="BodyText1"/>
              <w:jc w:val="both"/>
            </w:pPr>
          </w:p>
        </w:tc>
        <w:tc>
          <w:tcPr>
            <w:tcW w:w="3790" w:type="dxa"/>
            <w:tcBorders>
              <w:top w:val="single" w:sz="4" w:space="0" w:color="auto"/>
              <w:left w:val="single" w:sz="4" w:space="0" w:color="auto"/>
              <w:bottom w:val="single" w:sz="4" w:space="0" w:color="auto"/>
              <w:right w:val="single" w:sz="4" w:space="0" w:color="auto"/>
            </w:tcBorders>
          </w:tcPr>
          <w:p w14:paraId="571D502D" w14:textId="77777777" w:rsidR="00D26285" w:rsidRDefault="00D26285" w:rsidP="003B23E4">
            <w:pPr>
              <w:pStyle w:val="BodyText1"/>
              <w:jc w:val="both"/>
            </w:pPr>
          </w:p>
        </w:tc>
        <w:tc>
          <w:tcPr>
            <w:tcW w:w="1790" w:type="dxa"/>
            <w:tcBorders>
              <w:top w:val="single" w:sz="4" w:space="0" w:color="auto"/>
              <w:left w:val="single" w:sz="4" w:space="0" w:color="auto"/>
              <w:bottom w:val="single" w:sz="4" w:space="0" w:color="auto"/>
              <w:right w:val="single" w:sz="4" w:space="0" w:color="auto"/>
            </w:tcBorders>
          </w:tcPr>
          <w:p w14:paraId="1A99B17B" w14:textId="77777777" w:rsidR="00D26285" w:rsidRDefault="00D26285" w:rsidP="003B23E4">
            <w:pPr>
              <w:pStyle w:val="BodyText1"/>
              <w:jc w:val="both"/>
            </w:pPr>
          </w:p>
        </w:tc>
      </w:tr>
      <w:tr w:rsidR="00D26285" w14:paraId="5C78883C" w14:textId="77777777">
        <w:tc>
          <w:tcPr>
            <w:tcW w:w="1440" w:type="dxa"/>
            <w:tcBorders>
              <w:top w:val="single" w:sz="4" w:space="0" w:color="auto"/>
              <w:left w:val="single" w:sz="4" w:space="0" w:color="auto"/>
              <w:bottom w:val="single" w:sz="4" w:space="0" w:color="auto"/>
              <w:right w:val="single" w:sz="4" w:space="0" w:color="auto"/>
            </w:tcBorders>
          </w:tcPr>
          <w:p w14:paraId="7F905500" w14:textId="77777777" w:rsidR="00D26285" w:rsidRDefault="00D26285" w:rsidP="003B23E4">
            <w:pPr>
              <w:pStyle w:val="BodyText1"/>
              <w:jc w:val="both"/>
            </w:pPr>
          </w:p>
        </w:tc>
        <w:tc>
          <w:tcPr>
            <w:tcW w:w="1620" w:type="dxa"/>
            <w:tcBorders>
              <w:top w:val="single" w:sz="4" w:space="0" w:color="auto"/>
              <w:left w:val="single" w:sz="4" w:space="0" w:color="auto"/>
              <w:bottom w:val="single" w:sz="4" w:space="0" w:color="auto"/>
              <w:right w:val="single" w:sz="4" w:space="0" w:color="auto"/>
            </w:tcBorders>
          </w:tcPr>
          <w:p w14:paraId="5F19DDAE" w14:textId="77777777" w:rsidR="00D26285" w:rsidRDefault="00D26285" w:rsidP="003B23E4">
            <w:pPr>
              <w:pStyle w:val="BodyText1"/>
              <w:jc w:val="both"/>
            </w:pPr>
          </w:p>
        </w:tc>
        <w:tc>
          <w:tcPr>
            <w:tcW w:w="3790" w:type="dxa"/>
            <w:tcBorders>
              <w:top w:val="single" w:sz="4" w:space="0" w:color="auto"/>
              <w:left w:val="single" w:sz="4" w:space="0" w:color="auto"/>
              <w:bottom w:val="single" w:sz="4" w:space="0" w:color="auto"/>
              <w:right w:val="single" w:sz="4" w:space="0" w:color="auto"/>
            </w:tcBorders>
          </w:tcPr>
          <w:p w14:paraId="7E5A3FA3" w14:textId="77777777" w:rsidR="00D26285" w:rsidRDefault="00D26285" w:rsidP="003B23E4">
            <w:pPr>
              <w:pStyle w:val="BodyText1"/>
              <w:jc w:val="both"/>
            </w:pPr>
          </w:p>
        </w:tc>
        <w:tc>
          <w:tcPr>
            <w:tcW w:w="1790" w:type="dxa"/>
            <w:tcBorders>
              <w:top w:val="single" w:sz="4" w:space="0" w:color="auto"/>
              <w:left w:val="single" w:sz="4" w:space="0" w:color="auto"/>
              <w:bottom w:val="single" w:sz="4" w:space="0" w:color="auto"/>
              <w:right w:val="single" w:sz="4" w:space="0" w:color="auto"/>
            </w:tcBorders>
          </w:tcPr>
          <w:p w14:paraId="674851D7" w14:textId="77777777" w:rsidR="00D26285" w:rsidRDefault="00D26285" w:rsidP="003B23E4">
            <w:pPr>
              <w:pStyle w:val="BodyText1"/>
              <w:jc w:val="both"/>
            </w:pPr>
          </w:p>
        </w:tc>
      </w:tr>
    </w:tbl>
    <w:p w14:paraId="170F4B8D" w14:textId="77777777" w:rsidR="000D13DD" w:rsidRDefault="000D13DD"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jc w:val="both"/>
        <w:rPr>
          <w:rFonts w:ascii="Arial" w:hAnsi="Arial"/>
          <w:b/>
          <w:caps/>
          <w:sz w:val="32"/>
        </w:rPr>
        <w:sectPr w:rsidR="000D13DD" w:rsidSect="006A7A82">
          <w:headerReference w:type="default" r:id="rId11"/>
          <w:footerReference w:type="default" r:id="rId12"/>
          <w:footnotePr>
            <w:numRestart w:val="eachSect"/>
          </w:footnotePr>
          <w:endnotePr>
            <w:numFmt w:val="decimal"/>
          </w:endnotePr>
          <w:type w:val="continuous"/>
          <w:pgSz w:w="12240" w:h="15840"/>
          <w:pgMar w:top="720" w:right="1440" w:bottom="720" w:left="1440" w:header="720" w:footer="1200" w:gutter="0"/>
          <w:pgNumType w:start="1"/>
          <w:cols w:space="720"/>
        </w:sectPr>
      </w:pPr>
    </w:p>
    <w:p w14:paraId="40D22D53"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jc w:val="both"/>
        <w:rPr>
          <w:rFonts w:ascii="Arial" w:hAnsi="Arial"/>
          <w:b/>
          <w:caps/>
          <w:sz w:val="32"/>
        </w:rPr>
      </w:pPr>
      <w:r>
        <w:rPr>
          <w:rFonts w:ascii="Arial" w:hAnsi="Arial"/>
          <w:b/>
          <w:caps/>
          <w:sz w:val="32"/>
        </w:rPr>
        <w:lastRenderedPageBreak/>
        <w:t>Table of Contents</w:t>
      </w:r>
    </w:p>
    <w:p w14:paraId="5A219F78" w14:textId="1C80DDF7" w:rsidR="00C16E7A" w:rsidRDefault="00571A19" w:rsidP="003B23E4">
      <w:pPr>
        <w:pStyle w:val="TOC1"/>
        <w:tabs>
          <w:tab w:val="left" w:pos="400"/>
          <w:tab w:val="right" w:leader="dot" w:pos="9350"/>
        </w:tabs>
        <w:jc w:val="both"/>
        <w:rPr>
          <w:rFonts w:asciiTheme="minorHAnsi" w:eastAsiaTheme="minorEastAsia" w:hAnsiTheme="minorHAnsi" w:cstheme="minorBidi"/>
          <w:b w:val="0"/>
          <w:bCs w:val="0"/>
          <w:caps w:val="0"/>
          <w:noProof/>
          <w:sz w:val="22"/>
          <w:szCs w:val="22"/>
        </w:rPr>
      </w:pPr>
      <w:r>
        <w:rPr>
          <w:b w:val="0"/>
          <w:bCs w:val="0"/>
          <w:sz w:val="24"/>
        </w:rPr>
        <w:fldChar w:fldCharType="begin"/>
      </w:r>
      <w:r>
        <w:rPr>
          <w:b w:val="0"/>
          <w:bCs w:val="0"/>
          <w:sz w:val="24"/>
        </w:rPr>
        <w:instrText xml:space="preserve"> TOC \o "1-2" \h \z \u </w:instrText>
      </w:r>
      <w:r>
        <w:rPr>
          <w:b w:val="0"/>
          <w:bCs w:val="0"/>
          <w:sz w:val="24"/>
        </w:rPr>
        <w:fldChar w:fldCharType="separate"/>
      </w:r>
      <w:hyperlink w:anchor="_Toc451174014" w:history="1">
        <w:r w:rsidR="00C16E7A" w:rsidRPr="00B75BAA">
          <w:rPr>
            <w:rStyle w:val="Hyperlink"/>
            <w:rFonts w:ascii="Arial" w:hAnsi="Arial"/>
            <w:noProof/>
          </w:rPr>
          <w:t>1.</w:t>
        </w:r>
        <w:r w:rsidR="00C16E7A">
          <w:rPr>
            <w:rFonts w:asciiTheme="minorHAnsi" w:eastAsiaTheme="minorEastAsia" w:hAnsiTheme="minorHAnsi" w:cstheme="minorBidi"/>
            <w:b w:val="0"/>
            <w:bCs w:val="0"/>
            <w:caps w:val="0"/>
            <w:noProof/>
            <w:sz w:val="22"/>
            <w:szCs w:val="22"/>
          </w:rPr>
          <w:tab/>
        </w:r>
        <w:r w:rsidR="00C16E7A" w:rsidRPr="00B75BAA">
          <w:rPr>
            <w:rStyle w:val="Hyperlink"/>
            <w:rFonts w:ascii="Arial" w:hAnsi="Arial"/>
            <w:noProof/>
          </w:rPr>
          <w:t>Introduction</w:t>
        </w:r>
        <w:r w:rsidR="00C16E7A">
          <w:rPr>
            <w:noProof/>
            <w:webHidden/>
          </w:rPr>
          <w:tab/>
        </w:r>
        <w:r w:rsidR="00C16E7A">
          <w:rPr>
            <w:noProof/>
            <w:webHidden/>
          </w:rPr>
          <w:fldChar w:fldCharType="begin"/>
        </w:r>
        <w:r w:rsidR="00C16E7A">
          <w:rPr>
            <w:noProof/>
            <w:webHidden/>
          </w:rPr>
          <w:instrText xml:space="preserve"> PAGEREF _Toc451174014 \h </w:instrText>
        </w:r>
        <w:r w:rsidR="00C16E7A">
          <w:rPr>
            <w:noProof/>
            <w:webHidden/>
          </w:rPr>
        </w:r>
        <w:r w:rsidR="00C16E7A">
          <w:rPr>
            <w:noProof/>
            <w:webHidden/>
          </w:rPr>
          <w:fldChar w:fldCharType="separate"/>
        </w:r>
        <w:r w:rsidR="00AA5541">
          <w:rPr>
            <w:noProof/>
            <w:webHidden/>
          </w:rPr>
          <w:t>1</w:t>
        </w:r>
        <w:r w:rsidR="00C16E7A">
          <w:rPr>
            <w:noProof/>
            <w:webHidden/>
          </w:rPr>
          <w:fldChar w:fldCharType="end"/>
        </w:r>
      </w:hyperlink>
    </w:p>
    <w:p w14:paraId="56EFA206" w14:textId="3A2BF746" w:rsidR="00C16E7A" w:rsidRDefault="00175123" w:rsidP="003B23E4">
      <w:pPr>
        <w:pStyle w:val="TOC1"/>
        <w:tabs>
          <w:tab w:val="left" w:pos="400"/>
          <w:tab w:val="right" w:leader="dot" w:pos="9350"/>
        </w:tabs>
        <w:jc w:val="both"/>
        <w:rPr>
          <w:rFonts w:asciiTheme="minorHAnsi" w:eastAsiaTheme="minorEastAsia" w:hAnsiTheme="minorHAnsi" w:cstheme="minorBidi"/>
          <w:b w:val="0"/>
          <w:bCs w:val="0"/>
          <w:caps w:val="0"/>
          <w:noProof/>
          <w:sz w:val="22"/>
          <w:szCs w:val="22"/>
        </w:rPr>
      </w:pPr>
      <w:hyperlink w:anchor="_Toc451174015" w:history="1">
        <w:r w:rsidR="00C16E7A" w:rsidRPr="00B75BAA">
          <w:rPr>
            <w:rStyle w:val="Hyperlink"/>
            <w:rFonts w:ascii="Arial" w:hAnsi="Arial"/>
            <w:noProof/>
          </w:rPr>
          <w:t>2.</w:t>
        </w:r>
        <w:r w:rsidR="00C16E7A">
          <w:rPr>
            <w:rFonts w:asciiTheme="minorHAnsi" w:eastAsiaTheme="minorEastAsia" w:hAnsiTheme="minorHAnsi" w:cstheme="minorBidi"/>
            <w:b w:val="0"/>
            <w:bCs w:val="0"/>
            <w:caps w:val="0"/>
            <w:noProof/>
            <w:sz w:val="22"/>
            <w:szCs w:val="22"/>
          </w:rPr>
          <w:tab/>
        </w:r>
        <w:r w:rsidR="00C16E7A" w:rsidRPr="00B75BAA">
          <w:rPr>
            <w:rStyle w:val="Hyperlink"/>
            <w:rFonts w:ascii="Arial" w:hAnsi="Arial"/>
            <w:noProof/>
          </w:rPr>
          <w:t>Test Items</w:t>
        </w:r>
        <w:r w:rsidR="00C16E7A">
          <w:rPr>
            <w:noProof/>
            <w:webHidden/>
          </w:rPr>
          <w:tab/>
        </w:r>
        <w:r w:rsidR="00C16E7A">
          <w:rPr>
            <w:noProof/>
            <w:webHidden/>
          </w:rPr>
          <w:fldChar w:fldCharType="begin"/>
        </w:r>
        <w:r w:rsidR="00C16E7A">
          <w:rPr>
            <w:noProof/>
            <w:webHidden/>
          </w:rPr>
          <w:instrText xml:space="preserve"> PAGEREF _Toc451174015 \h </w:instrText>
        </w:r>
        <w:r w:rsidR="00C16E7A">
          <w:rPr>
            <w:noProof/>
            <w:webHidden/>
          </w:rPr>
        </w:r>
        <w:r w:rsidR="00C16E7A">
          <w:rPr>
            <w:noProof/>
            <w:webHidden/>
          </w:rPr>
          <w:fldChar w:fldCharType="separate"/>
        </w:r>
        <w:r w:rsidR="00AA5541">
          <w:rPr>
            <w:noProof/>
            <w:webHidden/>
          </w:rPr>
          <w:t>2</w:t>
        </w:r>
        <w:r w:rsidR="00C16E7A">
          <w:rPr>
            <w:noProof/>
            <w:webHidden/>
          </w:rPr>
          <w:fldChar w:fldCharType="end"/>
        </w:r>
      </w:hyperlink>
    </w:p>
    <w:p w14:paraId="42279B71" w14:textId="51D4EFD6"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16" w:history="1">
        <w:r w:rsidR="00C16E7A" w:rsidRPr="00B75BAA">
          <w:rPr>
            <w:rStyle w:val="Hyperlink"/>
            <w:rFonts w:ascii="Arial" w:hAnsi="Arial"/>
            <w:noProof/>
          </w:rPr>
          <w:t>3. Features To Be Tested</w:t>
        </w:r>
        <w:r w:rsidR="00C16E7A">
          <w:rPr>
            <w:noProof/>
            <w:webHidden/>
          </w:rPr>
          <w:tab/>
        </w:r>
        <w:r w:rsidR="00C16E7A">
          <w:rPr>
            <w:noProof/>
            <w:webHidden/>
          </w:rPr>
          <w:fldChar w:fldCharType="begin"/>
        </w:r>
        <w:r w:rsidR="00C16E7A">
          <w:rPr>
            <w:noProof/>
            <w:webHidden/>
          </w:rPr>
          <w:instrText xml:space="preserve"> PAGEREF _Toc451174016 \h </w:instrText>
        </w:r>
        <w:r w:rsidR="00C16E7A">
          <w:rPr>
            <w:noProof/>
            <w:webHidden/>
          </w:rPr>
        </w:r>
        <w:r w:rsidR="00C16E7A">
          <w:rPr>
            <w:noProof/>
            <w:webHidden/>
          </w:rPr>
          <w:fldChar w:fldCharType="separate"/>
        </w:r>
        <w:r w:rsidR="00AA5541">
          <w:rPr>
            <w:noProof/>
            <w:webHidden/>
          </w:rPr>
          <w:t>2</w:t>
        </w:r>
        <w:r w:rsidR="00C16E7A">
          <w:rPr>
            <w:noProof/>
            <w:webHidden/>
          </w:rPr>
          <w:fldChar w:fldCharType="end"/>
        </w:r>
      </w:hyperlink>
    </w:p>
    <w:p w14:paraId="04832109" w14:textId="6BE20153"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r>
        <w:fldChar w:fldCharType="begin"/>
      </w:r>
      <w:r>
        <w:instrText xml:space="preserve"> HYPERLINK \l "_Toc451174017" </w:instrText>
      </w:r>
      <w:r>
        <w:fldChar w:fldCharType="separate"/>
      </w:r>
      <w:r w:rsidR="00C16E7A" w:rsidRPr="00B75BAA">
        <w:rPr>
          <w:rStyle w:val="Hyperlink"/>
          <w:rFonts w:ascii="Arial" w:hAnsi="Arial"/>
          <w:noProof/>
        </w:rPr>
        <w:t>4.  Features Not To Be Tested</w:t>
      </w:r>
      <w:r w:rsidR="00C16E7A">
        <w:rPr>
          <w:noProof/>
          <w:webHidden/>
        </w:rPr>
        <w:tab/>
      </w:r>
      <w:r w:rsidR="00C16E7A">
        <w:rPr>
          <w:noProof/>
          <w:webHidden/>
        </w:rPr>
        <w:fldChar w:fldCharType="begin"/>
      </w:r>
      <w:r w:rsidR="00C16E7A">
        <w:rPr>
          <w:noProof/>
          <w:webHidden/>
        </w:rPr>
        <w:instrText xml:space="preserve"> PAGEREF _Toc451174017 \h </w:instrText>
      </w:r>
      <w:r w:rsidR="00C16E7A">
        <w:rPr>
          <w:noProof/>
          <w:webHidden/>
        </w:rPr>
      </w:r>
      <w:r w:rsidR="00C16E7A">
        <w:rPr>
          <w:noProof/>
          <w:webHidden/>
        </w:rPr>
        <w:fldChar w:fldCharType="separate"/>
      </w:r>
      <w:ins w:id="2" w:author="MarleneRZ" w:date="2016-05-16T20:10:00Z">
        <w:r w:rsidR="00AA5541">
          <w:rPr>
            <w:noProof/>
            <w:webHidden/>
          </w:rPr>
          <w:t>2</w:t>
        </w:r>
      </w:ins>
      <w:del w:id="3" w:author="MarleneRZ" w:date="2016-05-16T20:09:00Z">
        <w:r w:rsidR="00C16E7A" w:rsidDel="008D5616">
          <w:rPr>
            <w:noProof/>
            <w:webHidden/>
          </w:rPr>
          <w:delText>3</w:delText>
        </w:r>
      </w:del>
      <w:r w:rsidR="00C16E7A">
        <w:rPr>
          <w:noProof/>
          <w:webHidden/>
        </w:rPr>
        <w:fldChar w:fldCharType="end"/>
      </w:r>
      <w:r>
        <w:rPr>
          <w:noProof/>
        </w:rPr>
        <w:fldChar w:fldCharType="end"/>
      </w:r>
    </w:p>
    <w:p w14:paraId="359707B9" w14:textId="04119CE2"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18" w:history="1">
        <w:r w:rsidR="00C16E7A" w:rsidRPr="00B75BAA">
          <w:rPr>
            <w:rStyle w:val="Hyperlink"/>
            <w:rFonts w:ascii="Arial" w:hAnsi="Arial"/>
            <w:noProof/>
          </w:rPr>
          <w:t>5.  Approach</w:t>
        </w:r>
        <w:r w:rsidR="00C16E7A">
          <w:rPr>
            <w:noProof/>
            <w:webHidden/>
          </w:rPr>
          <w:tab/>
        </w:r>
        <w:r w:rsidR="00C16E7A">
          <w:rPr>
            <w:noProof/>
            <w:webHidden/>
          </w:rPr>
          <w:fldChar w:fldCharType="begin"/>
        </w:r>
        <w:r w:rsidR="00C16E7A">
          <w:rPr>
            <w:noProof/>
            <w:webHidden/>
          </w:rPr>
          <w:instrText xml:space="preserve"> PAGEREF _Toc451174018 \h </w:instrText>
        </w:r>
        <w:r w:rsidR="00C16E7A">
          <w:rPr>
            <w:noProof/>
            <w:webHidden/>
          </w:rPr>
        </w:r>
        <w:r w:rsidR="00C16E7A">
          <w:rPr>
            <w:noProof/>
            <w:webHidden/>
          </w:rPr>
          <w:fldChar w:fldCharType="separate"/>
        </w:r>
        <w:r w:rsidR="00AA5541">
          <w:rPr>
            <w:noProof/>
            <w:webHidden/>
          </w:rPr>
          <w:t>3</w:t>
        </w:r>
        <w:r w:rsidR="00C16E7A">
          <w:rPr>
            <w:noProof/>
            <w:webHidden/>
          </w:rPr>
          <w:fldChar w:fldCharType="end"/>
        </w:r>
      </w:hyperlink>
    </w:p>
    <w:p w14:paraId="7E10198C" w14:textId="7C22B675"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19" w:history="1">
        <w:r w:rsidR="00C16E7A" w:rsidRPr="00B75BAA">
          <w:rPr>
            <w:rStyle w:val="Hyperlink"/>
            <w:rFonts w:ascii="Arial" w:hAnsi="Arial"/>
            <w:noProof/>
          </w:rPr>
          <w:t>6.  Pass / Fail Criteria</w:t>
        </w:r>
        <w:r w:rsidR="00C16E7A">
          <w:rPr>
            <w:noProof/>
            <w:webHidden/>
          </w:rPr>
          <w:tab/>
        </w:r>
        <w:r w:rsidR="00C16E7A">
          <w:rPr>
            <w:noProof/>
            <w:webHidden/>
          </w:rPr>
          <w:fldChar w:fldCharType="begin"/>
        </w:r>
        <w:r w:rsidR="00C16E7A">
          <w:rPr>
            <w:noProof/>
            <w:webHidden/>
          </w:rPr>
          <w:instrText xml:space="preserve"> PAGEREF _Toc451174019 \h </w:instrText>
        </w:r>
        <w:r w:rsidR="00C16E7A">
          <w:rPr>
            <w:noProof/>
            <w:webHidden/>
          </w:rPr>
        </w:r>
        <w:r w:rsidR="00C16E7A">
          <w:rPr>
            <w:noProof/>
            <w:webHidden/>
          </w:rPr>
          <w:fldChar w:fldCharType="separate"/>
        </w:r>
        <w:r w:rsidR="00AA5541">
          <w:rPr>
            <w:noProof/>
            <w:webHidden/>
          </w:rPr>
          <w:t>4</w:t>
        </w:r>
        <w:r w:rsidR="00C16E7A">
          <w:rPr>
            <w:noProof/>
            <w:webHidden/>
          </w:rPr>
          <w:fldChar w:fldCharType="end"/>
        </w:r>
      </w:hyperlink>
    </w:p>
    <w:p w14:paraId="4AB10BCA" w14:textId="5F619BAC"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20" w:history="1">
        <w:r w:rsidR="00C16E7A" w:rsidRPr="00B75BAA">
          <w:rPr>
            <w:rStyle w:val="Hyperlink"/>
            <w:rFonts w:ascii="Arial" w:hAnsi="Arial"/>
            <w:noProof/>
          </w:rPr>
          <w:t>7. Testing Process</w:t>
        </w:r>
        <w:r w:rsidR="00C16E7A">
          <w:rPr>
            <w:noProof/>
            <w:webHidden/>
          </w:rPr>
          <w:tab/>
        </w:r>
        <w:r w:rsidR="00C16E7A">
          <w:rPr>
            <w:noProof/>
            <w:webHidden/>
          </w:rPr>
          <w:fldChar w:fldCharType="begin"/>
        </w:r>
        <w:r w:rsidR="00C16E7A">
          <w:rPr>
            <w:noProof/>
            <w:webHidden/>
          </w:rPr>
          <w:instrText xml:space="preserve"> PAGEREF _Toc451174020 \h </w:instrText>
        </w:r>
        <w:r w:rsidR="00C16E7A">
          <w:rPr>
            <w:noProof/>
            <w:webHidden/>
          </w:rPr>
        </w:r>
        <w:r w:rsidR="00C16E7A">
          <w:rPr>
            <w:noProof/>
            <w:webHidden/>
          </w:rPr>
          <w:fldChar w:fldCharType="separate"/>
        </w:r>
        <w:r w:rsidR="00AA5541">
          <w:rPr>
            <w:noProof/>
            <w:webHidden/>
          </w:rPr>
          <w:t>4</w:t>
        </w:r>
        <w:r w:rsidR="00C16E7A">
          <w:rPr>
            <w:noProof/>
            <w:webHidden/>
          </w:rPr>
          <w:fldChar w:fldCharType="end"/>
        </w:r>
      </w:hyperlink>
    </w:p>
    <w:p w14:paraId="051E2F02" w14:textId="50F7FB04"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21" w:history="1">
        <w:r w:rsidR="00C16E7A" w:rsidRPr="00B75BAA">
          <w:rPr>
            <w:rStyle w:val="Hyperlink"/>
            <w:rFonts w:ascii="Arial" w:hAnsi="Arial"/>
            <w:noProof/>
          </w:rPr>
          <w:t>8. Environmental Requirements</w:t>
        </w:r>
        <w:r w:rsidR="00C16E7A">
          <w:rPr>
            <w:noProof/>
            <w:webHidden/>
          </w:rPr>
          <w:tab/>
        </w:r>
        <w:r w:rsidR="00C16E7A">
          <w:rPr>
            <w:noProof/>
            <w:webHidden/>
          </w:rPr>
          <w:fldChar w:fldCharType="begin"/>
        </w:r>
        <w:r w:rsidR="00C16E7A">
          <w:rPr>
            <w:noProof/>
            <w:webHidden/>
          </w:rPr>
          <w:instrText xml:space="preserve"> PAGEREF _Toc451174021 \h </w:instrText>
        </w:r>
        <w:r w:rsidR="00C16E7A">
          <w:rPr>
            <w:noProof/>
            <w:webHidden/>
          </w:rPr>
        </w:r>
        <w:r w:rsidR="00C16E7A">
          <w:rPr>
            <w:noProof/>
            <w:webHidden/>
          </w:rPr>
          <w:fldChar w:fldCharType="separate"/>
        </w:r>
        <w:r w:rsidR="00AA5541">
          <w:rPr>
            <w:noProof/>
            <w:webHidden/>
          </w:rPr>
          <w:t>5</w:t>
        </w:r>
        <w:r w:rsidR="00C16E7A">
          <w:rPr>
            <w:noProof/>
            <w:webHidden/>
          </w:rPr>
          <w:fldChar w:fldCharType="end"/>
        </w:r>
      </w:hyperlink>
    </w:p>
    <w:p w14:paraId="71FE2568" w14:textId="59E4CADB" w:rsidR="00C16E7A" w:rsidRDefault="00175123" w:rsidP="003B23E4">
      <w:pPr>
        <w:pStyle w:val="TOC1"/>
        <w:tabs>
          <w:tab w:val="right" w:leader="dot" w:pos="9350"/>
        </w:tabs>
        <w:jc w:val="both"/>
        <w:rPr>
          <w:rFonts w:asciiTheme="minorHAnsi" w:eastAsiaTheme="minorEastAsia" w:hAnsiTheme="minorHAnsi" w:cstheme="minorBidi"/>
          <w:b w:val="0"/>
          <w:bCs w:val="0"/>
          <w:caps w:val="0"/>
          <w:noProof/>
          <w:sz w:val="22"/>
          <w:szCs w:val="22"/>
        </w:rPr>
      </w:pPr>
      <w:hyperlink w:anchor="_Toc451174022" w:history="1">
        <w:r w:rsidR="00C16E7A" w:rsidRPr="00B75BAA">
          <w:rPr>
            <w:rStyle w:val="Hyperlink"/>
            <w:rFonts w:ascii="Arial" w:hAnsi="Arial"/>
            <w:noProof/>
          </w:rPr>
          <w:t>9. Change Management Procedures</w:t>
        </w:r>
        <w:r w:rsidR="00C16E7A">
          <w:rPr>
            <w:noProof/>
            <w:webHidden/>
          </w:rPr>
          <w:tab/>
        </w:r>
        <w:r w:rsidR="00C16E7A">
          <w:rPr>
            <w:noProof/>
            <w:webHidden/>
          </w:rPr>
          <w:fldChar w:fldCharType="begin"/>
        </w:r>
        <w:r w:rsidR="00C16E7A">
          <w:rPr>
            <w:noProof/>
            <w:webHidden/>
          </w:rPr>
          <w:instrText xml:space="preserve"> PAGEREF _Toc451174022 \h </w:instrText>
        </w:r>
        <w:r w:rsidR="00C16E7A">
          <w:rPr>
            <w:noProof/>
            <w:webHidden/>
          </w:rPr>
        </w:r>
        <w:r w:rsidR="00C16E7A">
          <w:rPr>
            <w:noProof/>
            <w:webHidden/>
          </w:rPr>
          <w:fldChar w:fldCharType="separate"/>
        </w:r>
        <w:r w:rsidR="00AA5541">
          <w:rPr>
            <w:noProof/>
            <w:webHidden/>
          </w:rPr>
          <w:t>7</w:t>
        </w:r>
        <w:r w:rsidR="00C16E7A">
          <w:rPr>
            <w:noProof/>
            <w:webHidden/>
          </w:rPr>
          <w:fldChar w:fldCharType="end"/>
        </w:r>
      </w:hyperlink>
    </w:p>
    <w:p w14:paraId="3DEE0423" w14:textId="77777777" w:rsidR="006469B7" w:rsidRDefault="00571A19"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jc w:val="both"/>
        <w:rPr>
          <w:sz w:val="24"/>
        </w:rPr>
      </w:pPr>
      <w:r>
        <w:rPr>
          <w:b/>
          <w:bCs/>
          <w:sz w:val="24"/>
        </w:rPr>
        <w:fldChar w:fldCharType="end"/>
      </w:r>
      <w:r w:rsidR="006469B7">
        <w:rPr>
          <w:sz w:val="24"/>
        </w:rPr>
        <w:tab/>
      </w:r>
    </w:p>
    <w:p w14:paraId="6F218835" w14:textId="77777777" w:rsidR="000370E8" w:rsidRDefault="000370E8"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jc w:val="both"/>
        <w:rPr>
          <w:sz w:val="24"/>
        </w:rPr>
      </w:pPr>
      <w:bookmarkStart w:id="4" w:name="_GoBack"/>
      <w:bookmarkEnd w:id="4"/>
    </w:p>
    <w:p w14:paraId="74733CC1" w14:textId="77777777" w:rsidR="000D13DD" w:rsidRDefault="000D13DD" w:rsidP="003B23E4">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both"/>
        <w:rPr>
          <w:sz w:val="24"/>
        </w:rPr>
      </w:pPr>
    </w:p>
    <w:p w14:paraId="03EEC0B6"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jc w:val="both"/>
        <w:rPr>
          <w:sz w:val="24"/>
        </w:rPr>
      </w:pPr>
    </w:p>
    <w:p w14:paraId="7963BEAF"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0297451A"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00429DF0"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16B1A91B"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38B11BAA"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7D7F0E70"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jc w:val="both"/>
        <w:rPr>
          <w:sz w:val="24"/>
        </w:rPr>
      </w:pPr>
    </w:p>
    <w:p w14:paraId="0E59DC0C" w14:textId="77777777" w:rsidR="006A7A82" w:rsidRDefault="006A7A82"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jc w:val="both"/>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14:paraId="285B677E" w14:textId="77777777" w:rsidR="006469B7" w:rsidRPr="00312DA8" w:rsidRDefault="006469B7" w:rsidP="003B23E4">
      <w:pPr>
        <w:pStyle w:val="Heading1"/>
        <w:numPr>
          <w:ilvl w:val="0"/>
          <w:numId w:val="12"/>
        </w:numPr>
        <w:jc w:val="both"/>
        <w:rPr>
          <w:rFonts w:ascii="Arial" w:hAnsi="Arial"/>
          <w:bCs/>
          <w:caps/>
          <w:sz w:val="32"/>
          <w:u w:val="none"/>
        </w:rPr>
      </w:pPr>
      <w:bookmarkStart w:id="5" w:name="_Toc215043831"/>
      <w:bookmarkStart w:id="6" w:name="_Toc215044270"/>
      <w:bookmarkStart w:id="7" w:name="_Toc215044366"/>
      <w:bookmarkStart w:id="8" w:name="_Toc215044573"/>
      <w:bookmarkStart w:id="9" w:name="_Toc451174014"/>
      <w:bookmarkEnd w:id="5"/>
      <w:bookmarkEnd w:id="6"/>
      <w:bookmarkEnd w:id="7"/>
      <w:bookmarkEnd w:id="8"/>
      <w:r w:rsidRPr="00312DA8">
        <w:rPr>
          <w:rFonts w:ascii="Arial" w:hAnsi="Arial"/>
          <w:bCs/>
          <w:caps/>
          <w:sz w:val="32"/>
          <w:u w:val="none"/>
        </w:rPr>
        <w:lastRenderedPageBreak/>
        <w:t>Introduction</w:t>
      </w:r>
      <w:bookmarkEnd w:id="9"/>
    </w:p>
    <w:p w14:paraId="559E09EA" w14:textId="2784C533" w:rsidR="000E0F07" w:rsidRPr="000E0F07" w:rsidRDefault="000E0F0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0E0F07">
        <w:t>S</w:t>
      </w:r>
      <w:r>
        <w:t>oftware testing is an essential activ</w:t>
      </w:r>
      <w:r w:rsidR="005F4E86">
        <w:t>ity</w:t>
      </w:r>
      <w:r>
        <w:t xml:space="preserve"> to produce high-quality software.</w:t>
      </w:r>
      <w:r w:rsidR="005F4E86">
        <w:t xml:space="preserve"> Using automated tools assist to achieve this goal by eliminating drudgery, saving time, eliminating error by omission, and eliminating some of the </w:t>
      </w:r>
      <w:r w:rsidR="00F078FD">
        <w:t>discrepancies</w:t>
      </w:r>
      <w:r w:rsidR="005F4E86">
        <w:t xml:space="preserve"> in test quality caused by differences in individual’s abilities</w:t>
      </w:r>
      <w:r w:rsidR="008737B5">
        <w:t>.</w:t>
      </w:r>
    </w:p>
    <w:p w14:paraId="2AEF383E" w14:textId="77777777" w:rsidR="00316EE5" w:rsidRPr="00316EE5" w:rsidRDefault="00F078FD"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t>The document describes the procedure and expectations for testing FreeCol</w:t>
      </w:r>
      <w:r w:rsidRPr="00316EE5">
        <w:t xml:space="preserve"> </w:t>
      </w:r>
      <w:r w:rsidR="00316EE5" w:rsidRPr="00316EE5">
        <w:t xml:space="preserve">version </w:t>
      </w:r>
      <w:r w:rsidRPr="00316EE5">
        <w:t>0.11.6</w:t>
      </w:r>
      <w:r w:rsidR="00316EE5" w:rsidRPr="00316EE5">
        <w:t xml:space="preserve">, open source, </w:t>
      </w:r>
      <w:r w:rsidR="00E25BB6" w:rsidRPr="00316EE5">
        <w:t xml:space="preserve">strategy game based on the old game </w:t>
      </w:r>
      <w:r w:rsidR="00316EE5" w:rsidRPr="00316EE5">
        <w:t>“</w:t>
      </w:r>
      <w:r w:rsidR="00E25BB6" w:rsidRPr="00316EE5">
        <w:t>Colonization</w:t>
      </w:r>
      <w:r w:rsidR="00316EE5" w:rsidRPr="00316EE5">
        <w:t>”</w:t>
      </w:r>
      <w:r w:rsidR="00E25BB6" w:rsidRPr="00316EE5">
        <w:t xml:space="preserve">, and similar to </w:t>
      </w:r>
      <w:r w:rsidR="00316EE5" w:rsidRPr="00316EE5">
        <w:t>“</w:t>
      </w:r>
      <w:r w:rsidR="00E25BB6" w:rsidRPr="00316EE5">
        <w:t xml:space="preserve">Civilization”. </w:t>
      </w:r>
    </w:p>
    <w:p w14:paraId="364D5B05" w14:textId="0686F86C" w:rsidR="00316EE5" w:rsidRPr="00316EE5" w:rsidRDefault="00316EE5"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316EE5">
        <w:t xml:space="preserve">FreeCol mostly uses Java as programming language and it is platform independent. It is known to </w:t>
      </w:r>
      <w:r w:rsidR="0027110B" w:rsidRPr="00316EE5">
        <w:t xml:space="preserve">run </w:t>
      </w:r>
      <w:r w:rsidRPr="00316EE5">
        <w:t xml:space="preserve">on </w:t>
      </w:r>
      <w:hyperlink r:id="rId13" w:tooltip="Linux" w:history="1">
        <w:r w:rsidRPr="00316EE5">
          <w:t>Linux</w:t>
        </w:r>
      </w:hyperlink>
      <w:r w:rsidRPr="00316EE5">
        <w:t xml:space="preserve"> and </w:t>
      </w:r>
      <w:hyperlink r:id="rId14" w:tooltip="Microsoft Windows" w:history="1">
        <w:r w:rsidRPr="00316EE5">
          <w:t>Windows</w:t>
        </w:r>
      </w:hyperlink>
      <w:r w:rsidRPr="00316EE5">
        <w:t xml:space="preserve">, as well as </w:t>
      </w:r>
      <w:hyperlink r:id="rId15" w:tooltip="Mac OS X" w:history="1">
        <w:r w:rsidRPr="00316EE5">
          <w:t>Mac OS X</w:t>
        </w:r>
      </w:hyperlink>
      <w:r w:rsidRPr="00316EE5">
        <w:t xml:space="preserve"> (with some limitations). </w:t>
      </w:r>
    </w:p>
    <w:p w14:paraId="50A9A702" w14:textId="77777777" w:rsidR="000E0F07" w:rsidRPr="000E0F0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0E0F07">
        <w:fldChar w:fldCharType="begin"/>
      </w:r>
      <w:r w:rsidRPr="000E0F07">
        <w:instrText>tc "</w:instrText>
      </w:r>
      <w:bookmarkStart w:id="10" w:name="_Toc442838305"/>
      <w:r w:rsidRPr="000E0F07">
        <w:instrText>1.  Purpose</w:instrText>
      </w:r>
      <w:bookmarkEnd w:id="10"/>
      <w:r w:rsidRPr="000E0F07">
        <w:instrText>"</w:instrText>
      </w:r>
      <w:r w:rsidRPr="000E0F07">
        <w:fldChar w:fldCharType="end"/>
      </w:r>
      <w:r w:rsidR="000E0F07" w:rsidRPr="000E0F07">
        <w:t>This Test Plan uses the IEEE standard for Software Test documentation (829 -1998) to delineate a plan to follow.</w:t>
      </w:r>
    </w:p>
    <w:p w14:paraId="1778C98D"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i/>
          <w:sz w:val="24"/>
        </w:rPr>
      </w:pPr>
    </w:p>
    <w:p w14:paraId="0FD8E730"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jc w:val="both"/>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11" w:name="_Toc442838306"/>
      <w:r>
        <w:rPr>
          <w:rFonts w:ascii="Arial" w:hAnsi="Arial"/>
          <w:b/>
          <w:sz w:val="28"/>
        </w:rPr>
        <w:instrText>2.1  References</w:instrText>
      </w:r>
      <w:bookmarkEnd w:id="11"/>
      <w:r>
        <w:rPr>
          <w:rFonts w:ascii="Arial" w:hAnsi="Arial"/>
          <w:b/>
          <w:sz w:val="28"/>
        </w:rPr>
        <w:instrText xml:space="preserve"> " \l 2</w:instrText>
      </w:r>
      <w:r>
        <w:rPr>
          <w:rFonts w:ascii="Arial" w:hAnsi="Arial"/>
          <w:b/>
          <w:sz w:val="28"/>
        </w:rPr>
        <w:fldChar w:fldCharType="end"/>
      </w:r>
    </w:p>
    <w:p w14:paraId="0F29E26D" w14:textId="77777777" w:rsidR="0027110B" w:rsidRDefault="00F963BA"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F963BA">
        <w:t>The major testing ob</w:t>
      </w:r>
      <w:r w:rsidR="00E55330">
        <w:t xml:space="preserve">jective is to use </w:t>
      </w:r>
      <w:r w:rsidRPr="00F963BA">
        <w:t>static code analyzer tools</w:t>
      </w:r>
      <w:r>
        <w:t xml:space="preserve"> to </w:t>
      </w:r>
      <w:r w:rsidR="0027110B">
        <w:t>improve the existing code, make it more readable, understandable and clean.</w:t>
      </w:r>
      <w:r w:rsidRPr="00F963BA">
        <w:t xml:space="preserve"> </w:t>
      </w:r>
    </w:p>
    <w:p w14:paraId="54E015BC" w14:textId="77777777" w:rsidR="004808F4" w:rsidRDefault="004808F4"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F963BA">
        <w:t>The scope of the project focuses on reasonable number of modules that offer complexity level 7 or higher</w:t>
      </w:r>
      <w:r w:rsidR="00E55330">
        <w:t xml:space="preserve"> and refactor the modules.  B</w:t>
      </w:r>
      <w:r w:rsidRPr="00F963BA">
        <w:t xml:space="preserve">ased on the time </w:t>
      </w:r>
      <w:r w:rsidR="00F963BA" w:rsidRPr="00F963BA">
        <w:t xml:space="preserve">and schedule </w:t>
      </w:r>
      <w:r w:rsidRPr="00F963BA">
        <w:t>p</w:t>
      </w:r>
      <w:r w:rsidR="00E55330">
        <w:t xml:space="preserve">rovided to perform this testing only a limited number of classes where modified. </w:t>
      </w:r>
    </w:p>
    <w:p w14:paraId="33AEB898" w14:textId="77777777" w:rsidR="003803E7" w:rsidRPr="00F963BA" w:rsidRDefault="003803E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50EC7D41"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12" w:name="_Toc442838307"/>
      <w:r>
        <w:rPr>
          <w:rFonts w:ascii="Arial" w:hAnsi="Arial"/>
          <w:b/>
          <w:sz w:val="28"/>
        </w:rPr>
        <w:instrText>2.2  Definitions</w:instrText>
      </w:r>
      <w:bookmarkEnd w:id="12"/>
      <w:r>
        <w:rPr>
          <w:rFonts w:ascii="Arial" w:hAnsi="Arial"/>
          <w:b/>
          <w:sz w:val="28"/>
        </w:rPr>
        <w:instrText xml:space="preserve"> " \l 2</w:instrText>
      </w:r>
      <w:r>
        <w:rPr>
          <w:rFonts w:ascii="Arial" w:hAnsi="Arial"/>
          <w:b/>
          <w:sz w:val="28"/>
        </w:rPr>
        <w:fldChar w:fldCharType="end"/>
      </w:r>
    </w:p>
    <w:p w14:paraId="1B8DFEE2" w14:textId="77777777" w:rsidR="00CC345C" w:rsidRPr="00273172" w:rsidRDefault="00A74C2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t>Considering</w:t>
      </w:r>
      <w:r w:rsidR="00DD4A41">
        <w:t xml:space="preserve"> the constraints described in section 8.5</w:t>
      </w:r>
      <w:r w:rsidR="00895792" w:rsidRPr="00273172">
        <w:t>, the</w:t>
      </w:r>
      <w:r w:rsidR="00CC345C" w:rsidRPr="00273172">
        <w:t xml:space="preserve"> purpose of this test is</w:t>
      </w:r>
      <w:r>
        <w:t xml:space="preserve"> based on</w:t>
      </w:r>
      <w:r w:rsidR="00CC345C" w:rsidRPr="00273172">
        <w:t xml:space="preserve"> refactoring FreeCol code.</w:t>
      </w:r>
    </w:p>
    <w:p w14:paraId="3177D688" w14:textId="77777777" w:rsidR="0062418E" w:rsidRPr="00273172" w:rsidRDefault="000152BD"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273172">
        <w:t>The testing strategy will be</w:t>
      </w:r>
      <w:r w:rsidR="00173F51">
        <w:t xml:space="preserve"> a combination of using automated test tools and</w:t>
      </w:r>
      <w:r w:rsidRPr="00273172">
        <w:t xml:space="preserve"> using built-unit test from FreeCol</w:t>
      </w:r>
      <w:r w:rsidR="00E55330">
        <w:t>.</w:t>
      </w:r>
    </w:p>
    <w:p w14:paraId="5D6DDC3F" w14:textId="753E497E" w:rsidR="000152BD" w:rsidRPr="00273172" w:rsidRDefault="000152BD"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273172">
        <w:t xml:space="preserve">Google Code Pro will </w:t>
      </w:r>
      <w:r w:rsidR="00FA15AB" w:rsidRPr="00273172">
        <w:t>be the central analytic tool to analyze dependencies</w:t>
      </w:r>
      <w:r w:rsidR="00CC345C" w:rsidRPr="00273172">
        <w:t xml:space="preserve">, </w:t>
      </w:r>
      <w:r w:rsidR="00FA15AB" w:rsidRPr="00273172">
        <w:t>compute metrics and calculate the Cyclomatic Complexity (CC).</w:t>
      </w:r>
      <w:r w:rsidR="00CC345C" w:rsidRPr="00273172">
        <w:t xml:space="preserve"> The work activity will be</w:t>
      </w:r>
      <w:r w:rsidR="00FA15AB" w:rsidRPr="00273172">
        <w:t xml:space="preserve"> </w:t>
      </w:r>
      <w:r w:rsidR="00CC345C" w:rsidRPr="00273172">
        <w:t>identifying</w:t>
      </w:r>
      <w:r w:rsidR="00FA15AB" w:rsidRPr="00273172">
        <w:t xml:space="preserve"> methods with CC of 7 or higher</w:t>
      </w:r>
      <w:r w:rsidR="00CC345C" w:rsidRPr="00273172">
        <w:t xml:space="preserve"> and bringing them down less </w:t>
      </w:r>
      <w:r w:rsidR="008737B5">
        <w:t>than</w:t>
      </w:r>
      <w:r w:rsidR="008737B5" w:rsidRPr="00273172">
        <w:t xml:space="preserve"> </w:t>
      </w:r>
      <w:r w:rsidR="00CC345C" w:rsidRPr="00273172">
        <w:t>7.</w:t>
      </w:r>
      <w:r w:rsidR="00E55330">
        <w:t xml:space="preserve">  Other tools such as FindBug</w:t>
      </w:r>
      <w:ins w:id="13" w:author="MarleneRZ" w:date="2016-05-16T20:02:00Z">
        <w:r w:rsidR="008737B5">
          <w:t>s</w:t>
        </w:r>
      </w:ins>
      <w:r w:rsidR="00E55330">
        <w:t xml:space="preserve"> will also be used to find potential bugs in the program.</w:t>
      </w:r>
    </w:p>
    <w:p w14:paraId="5AA7499B" w14:textId="77777777" w:rsidR="006469B7" w:rsidRDefault="006469B7" w:rsidP="003B23E4">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5EBFAEA7" w14:textId="77777777" w:rsidR="006469B7" w:rsidRDefault="006469B7" w:rsidP="003B23E4">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4" w:name="_Toc442838308"/>
      <w:r>
        <w:rPr>
          <w:rFonts w:ascii="Arial" w:hAnsi="Arial"/>
          <w:b/>
          <w:sz w:val="28"/>
        </w:rPr>
        <w:instrText>2.3  Abbreviations and Acronyms</w:instrText>
      </w:r>
      <w:bookmarkEnd w:id="14"/>
      <w:r>
        <w:rPr>
          <w:rFonts w:ascii="Arial" w:hAnsi="Arial"/>
          <w:b/>
          <w:sz w:val="28"/>
        </w:rPr>
        <w:instrText xml:space="preserve"> " \l 2</w:instrText>
      </w:r>
      <w:r>
        <w:rPr>
          <w:rFonts w:ascii="Arial" w:hAnsi="Arial"/>
          <w:b/>
          <w:sz w:val="28"/>
        </w:rPr>
        <w:fldChar w:fldCharType="end"/>
      </w:r>
    </w:p>
    <w:p w14:paraId="7A9C135B" w14:textId="280FAE8D" w:rsidR="006469B7" w:rsidRPr="004E169D" w:rsidRDefault="00173F51"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4E169D">
        <w:t>The scope of this document is to test FreeCol by each component, component integration and full test functionality. However, due to the constraints men</w:t>
      </w:r>
      <w:r w:rsidR="004E169D" w:rsidRPr="004E169D">
        <w:t xml:space="preserve">tioned </w:t>
      </w:r>
      <w:r w:rsidR="008737B5">
        <w:t xml:space="preserve">in section </w:t>
      </w:r>
      <w:r w:rsidR="008737B5">
        <w:t>8.5</w:t>
      </w:r>
      <w:r w:rsidR="008737B5" w:rsidRPr="00273172">
        <w:t>,</w:t>
      </w:r>
      <w:r w:rsidR="004E169D" w:rsidRPr="004E169D">
        <w:t xml:space="preserve"> this test plan will be based on only unit tests.</w:t>
      </w:r>
    </w:p>
    <w:p w14:paraId="509F9054" w14:textId="77777777" w:rsidR="006469B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p>
    <w:p w14:paraId="1470D38A" w14:textId="77777777" w:rsidR="006469B7" w:rsidRPr="00053CD9"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jc w:val="both"/>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5" w:name="_Toc442838310"/>
      <w:r w:rsidRPr="00053CD9">
        <w:rPr>
          <w:rFonts w:ascii="Arial" w:hAnsi="Arial" w:cs="Arial"/>
          <w:b/>
          <w:sz w:val="28"/>
          <w:szCs w:val="28"/>
        </w:rPr>
        <w:instrText>2.3  Abbreviations and Acronyms</w:instrText>
      </w:r>
      <w:bookmarkEnd w:id="15"/>
      <w:r w:rsidRPr="00053CD9">
        <w:rPr>
          <w:rFonts w:ascii="Arial" w:hAnsi="Arial" w:cs="Arial"/>
          <w:b/>
          <w:sz w:val="28"/>
          <w:szCs w:val="28"/>
        </w:rPr>
        <w:instrText xml:space="preserve"> " \l 2</w:instrText>
      </w:r>
      <w:r w:rsidRPr="00053CD9">
        <w:rPr>
          <w:rFonts w:ascii="Arial" w:hAnsi="Arial" w:cs="Arial"/>
          <w:b/>
          <w:sz w:val="28"/>
          <w:szCs w:val="28"/>
        </w:rPr>
        <w:fldChar w:fldCharType="end"/>
      </w:r>
    </w:p>
    <w:p w14:paraId="4770139F" w14:textId="77777777" w:rsidR="006469B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jc w:val="both"/>
        <w:rPr>
          <w:i/>
        </w:rPr>
      </w:pPr>
      <w:r>
        <w:rPr>
          <w:i/>
        </w:rPr>
        <w:t xml:space="preserve"> </w:t>
      </w:r>
    </w:p>
    <w:p w14:paraId="31ADA756" w14:textId="77777777" w:rsidR="001B7B98"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6C0473">
        <w:lastRenderedPageBreak/>
        <w:t>CI = Configuration item</w:t>
      </w:r>
      <w:r w:rsidR="001B7B98">
        <w:t>.</w:t>
      </w:r>
    </w:p>
    <w:p w14:paraId="6DF94949" w14:textId="77777777" w:rsidR="006C0473" w:rsidRPr="006C0473"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6C0473">
        <w:t>IEEE = Institute of Electrical and Electronic Engineers</w:t>
      </w:r>
    </w:p>
    <w:p w14:paraId="0F7D5475" w14:textId="77777777" w:rsidR="006C0473" w:rsidRPr="006C0473"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6C0473">
        <w:t>QA = Quality assurance</w:t>
      </w:r>
    </w:p>
    <w:p w14:paraId="561DC560" w14:textId="77777777" w:rsidR="004E169D" w:rsidRPr="001B7B98"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1B7B98">
        <w:t>CC = Cyclomatic Complexity</w:t>
      </w:r>
    </w:p>
    <w:p w14:paraId="4F29C88B" w14:textId="77777777" w:rsidR="006C0473" w:rsidRPr="006C0473"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6C0473">
        <w:t>STP = Software Test Plan (this document)</w:t>
      </w:r>
    </w:p>
    <w:p w14:paraId="10FF6014" w14:textId="77777777" w:rsidR="006C0473" w:rsidRPr="006C0473" w:rsidRDefault="006C0473"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rsidRPr="006C0473">
        <w:t>TBD = to be Determined </w:t>
      </w:r>
    </w:p>
    <w:p w14:paraId="3015A21A" w14:textId="77777777" w:rsidR="006469B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48F89A2F" w14:textId="77777777" w:rsidR="006469B7" w:rsidRPr="00B45152" w:rsidRDefault="006469B7" w:rsidP="003B23E4">
      <w:pPr>
        <w:pStyle w:val="Heading1"/>
        <w:numPr>
          <w:ilvl w:val="0"/>
          <w:numId w:val="17"/>
        </w:numPr>
        <w:jc w:val="both"/>
        <w:rPr>
          <w:rFonts w:ascii="Arial" w:hAnsi="Arial"/>
          <w:bCs/>
          <w:caps/>
          <w:sz w:val="32"/>
          <w:u w:val="none"/>
        </w:rPr>
      </w:pPr>
      <w:bookmarkStart w:id="16" w:name="_Toc451174015"/>
      <w:r w:rsidRPr="00B45152">
        <w:rPr>
          <w:rFonts w:ascii="Arial" w:hAnsi="Arial"/>
          <w:bCs/>
          <w:caps/>
          <w:sz w:val="32"/>
          <w:u w:val="none"/>
        </w:rPr>
        <w:t>Test Items</w:t>
      </w:r>
      <w:bookmarkEnd w:id="16"/>
      <w:r w:rsidRPr="00B45152">
        <w:rPr>
          <w:rFonts w:ascii="Arial" w:hAnsi="Arial"/>
          <w:bCs/>
          <w:caps/>
          <w:sz w:val="32"/>
          <w:u w:val="none"/>
        </w:rPr>
        <w:fldChar w:fldCharType="begin"/>
      </w:r>
      <w:r w:rsidRPr="00B45152">
        <w:rPr>
          <w:rFonts w:ascii="Arial" w:hAnsi="Arial"/>
          <w:bCs/>
          <w:caps/>
          <w:sz w:val="32"/>
          <w:u w:val="none"/>
        </w:rPr>
        <w:instrText>tc "</w:instrText>
      </w:r>
      <w:bookmarkStart w:id="17" w:name="_Toc442838311"/>
      <w:r w:rsidRPr="00B45152">
        <w:rPr>
          <w:rFonts w:ascii="Arial" w:hAnsi="Arial"/>
          <w:bCs/>
          <w:caps/>
          <w:sz w:val="32"/>
          <w:u w:val="none"/>
        </w:rPr>
        <w:instrText>3.  Project Management</w:instrText>
      </w:r>
      <w:bookmarkEnd w:id="17"/>
      <w:r w:rsidRPr="00B45152">
        <w:rPr>
          <w:rFonts w:ascii="Arial" w:hAnsi="Arial"/>
          <w:bCs/>
          <w:caps/>
          <w:sz w:val="32"/>
          <w:u w:val="none"/>
        </w:rPr>
        <w:instrText>"</w:instrText>
      </w:r>
      <w:r w:rsidRPr="00B45152">
        <w:rPr>
          <w:rFonts w:ascii="Arial" w:hAnsi="Arial"/>
          <w:bCs/>
          <w:caps/>
          <w:sz w:val="32"/>
          <w:u w:val="none"/>
        </w:rPr>
        <w:fldChar w:fldCharType="end"/>
      </w:r>
    </w:p>
    <w:p w14:paraId="043FD5A5" w14:textId="77777777" w:rsidR="006B1E8C" w:rsidRDefault="006B1E8C" w:rsidP="003B23E4">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i/>
        </w:rPr>
      </w:pPr>
    </w:p>
    <w:p w14:paraId="1FF3C2E1" w14:textId="77777777" w:rsidR="006469B7" w:rsidRDefault="006469B7" w:rsidP="003B23E4">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8" w:name="_Toc442838312"/>
      <w:r>
        <w:instrText>3.1  Project Organization</w:instrText>
      </w:r>
      <w:bookmarkEnd w:id="18"/>
      <w:r>
        <w:instrText xml:space="preserve"> " \l 2</w:instrText>
      </w:r>
      <w:r>
        <w:fldChar w:fldCharType="end"/>
      </w:r>
    </w:p>
    <w:p w14:paraId="65880475" w14:textId="77777777" w:rsidR="00EC3FB9" w:rsidRPr="003725CA" w:rsidRDefault="00EC3FB9"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The program modules are:</w:t>
      </w:r>
    </w:p>
    <w:p w14:paraId="2E1FEABA" w14:textId="77777777" w:rsidR="00EC3FB9" w:rsidRPr="003725CA" w:rsidRDefault="00EC3FB9" w:rsidP="003B23E4">
      <w:pPr>
        <w:pStyle w:val="ListParagraph"/>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Client</w:t>
      </w:r>
    </w:p>
    <w:p w14:paraId="197C9C77" w14:textId="77777777" w:rsidR="00EC3FB9" w:rsidRPr="003725CA" w:rsidRDefault="00EC3FB9" w:rsidP="003B23E4">
      <w:pPr>
        <w:pStyle w:val="ListParagraph"/>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 xml:space="preserve">Common </w:t>
      </w:r>
      <w:r w:rsidR="003725CA" w:rsidRPr="003725CA">
        <w:rPr>
          <w:sz w:val="24"/>
        </w:rPr>
        <w:t>components</w:t>
      </w:r>
    </w:p>
    <w:p w14:paraId="5C8B523A" w14:textId="77777777" w:rsidR="00EC3FB9" w:rsidRPr="003725CA" w:rsidRDefault="00EC3FB9" w:rsidP="003B23E4">
      <w:pPr>
        <w:pStyle w:val="ListParagraph"/>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Server</w:t>
      </w:r>
    </w:p>
    <w:p w14:paraId="67DE6278" w14:textId="77777777" w:rsidR="00EC3FB9" w:rsidRPr="003725CA" w:rsidRDefault="00EC3FB9" w:rsidP="003B23E4">
      <w:pPr>
        <w:pStyle w:val="ListParagraph"/>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Utilities</w:t>
      </w:r>
    </w:p>
    <w:p w14:paraId="597488E8" w14:textId="77777777" w:rsidR="00EC3FB9" w:rsidRPr="003725CA" w:rsidRDefault="00EC3FB9" w:rsidP="003B23E4">
      <w:pPr>
        <w:pStyle w:val="ListParagraph"/>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sidRPr="003725CA">
        <w:rPr>
          <w:sz w:val="24"/>
        </w:rPr>
        <w:t>Test Cases</w:t>
      </w:r>
    </w:p>
    <w:p w14:paraId="66B51B06" w14:textId="77777777" w:rsidR="00EC3FB9"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Pr>
          <w:sz w:val="24"/>
        </w:rPr>
        <w:fldChar w:fldCharType="begin"/>
      </w:r>
      <w:r>
        <w:rPr>
          <w:sz w:val="24"/>
        </w:rPr>
        <w:instrText>ADVANCE \d 7</w:instrText>
      </w:r>
      <w:r>
        <w:rPr>
          <w:sz w:val="24"/>
        </w:rPr>
        <w:fldChar w:fldCharType="end"/>
      </w:r>
      <w:r w:rsidR="00EC3FB9">
        <w:rPr>
          <w:sz w:val="24"/>
        </w:rPr>
        <w:t xml:space="preserve">The tester will be refactoring and executing unit tests on methods that give CC of 7 or higher in among above modules. </w:t>
      </w:r>
    </w:p>
    <w:p w14:paraId="4CDAA0DA" w14:textId="77777777" w:rsidR="0061027F" w:rsidRDefault="00EC3FB9"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r>
        <w:rPr>
          <w:sz w:val="24"/>
        </w:rPr>
        <w:t>D</w:t>
      </w:r>
      <w:r w:rsidR="0061027F">
        <w:rPr>
          <w:sz w:val="24"/>
        </w:rPr>
        <w:t>eveloper</w:t>
      </w:r>
      <w:r>
        <w:rPr>
          <w:sz w:val="24"/>
        </w:rPr>
        <w:t>s</w:t>
      </w:r>
      <w:r w:rsidR="0061027F">
        <w:rPr>
          <w:sz w:val="24"/>
        </w:rPr>
        <w:t xml:space="preserve"> </w:t>
      </w:r>
      <w:r>
        <w:rPr>
          <w:sz w:val="24"/>
        </w:rPr>
        <w:t>will</w:t>
      </w:r>
      <w:r w:rsidR="0061027F">
        <w:rPr>
          <w:sz w:val="24"/>
        </w:rPr>
        <w:t xml:space="preserve"> be responsible </w:t>
      </w:r>
      <w:r>
        <w:rPr>
          <w:sz w:val="24"/>
        </w:rPr>
        <w:t xml:space="preserve">of </w:t>
      </w:r>
      <w:r w:rsidR="0061027F">
        <w:rPr>
          <w:sz w:val="24"/>
        </w:rPr>
        <w:t xml:space="preserve">writing additional test to </w:t>
      </w:r>
      <w:r w:rsidR="00E55330">
        <w:rPr>
          <w:sz w:val="24"/>
        </w:rPr>
        <w:t>correspond</w:t>
      </w:r>
      <w:r>
        <w:rPr>
          <w:sz w:val="24"/>
        </w:rPr>
        <w:t xml:space="preserve"> to the changes and running unit test against it.</w:t>
      </w:r>
    </w:p>
    <w:p w14:paraId="7A59A5B5" w14:textId="77777777" w:rsidR="0061027F" w:rsidRDefault="0061027F"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sz w:val="24"/>
        </w:rPr>
      </w:pPr>
    </w:p>
    <w:p w14:paraId="5C36FAC7"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9" w:name="_Toc442838314"/>
      <w:r>
        <w:rPr>
          <w:rFonts w:ascii="Arial" w:hAnsi="Arial"/>
          <w:b/>
          <w:sz w:val="28"/>
        </w:rPr>
        <w:instrText>3.3  Activities and Tasks</w:instrText>
      </w:r>
      <w:bookmarkEnd w:id="19"/>
      <w:r>
        <w:rPr>
          <w:rFonts w:ascii="Arial" w:hAnsi="Arial"/>
          <w:b/>
          <w:sz w:val="28"/>
        </w:rPr>
        <w:instrText xml:space="preserve"> " \l 2</w:instrText>
      </w:r>
      <w:r>
        <w:rPr>
          <w:rFonts w:ascii="Arial" w:hAnsi="Arial"/>
          <w:b/>
          <w:sz w:val="28"/>
        </w:rPr>
        <w:fldChar w:fldCharType="end"/>
      </w:r>
    </w:p>
    <w:p w14:paraId="443F7F08" w14:textId="77777777" w:rsidR="00A93481" w:rsidRDefault="0014171D"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t xml:space="preserve">The user documentation will be reviewed to verify against its usability by end </w:t>
      </w:r>
      <w:r w:rsidR="00A93481">
        <w:t>user</w:t>
      </w:r>
      <w:r>
        <w:t>s, and against the actual implementation to determine accuracy.</w:t>
      </w:r>
      <w:r w:rsidR="00A93481">
        <w:t xml:space="preserve"> </w:t>
      </w:r>
    </w:p>
    <w:p w14:paraId="52F92E78" w14:textId="77777777" w:rsidR="0014171D" w:rsidRDefault="0014171D"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3C78A642" w14:textId="77777777" w:rsidR="006469B7" w:rsidRPr="00B45152" w:rsidRDefault="006469B7" w:rsidP="003B23E4">
      <w:pPr>
        <w:pStyle w:val="Heading1"/>
        <w:jc w:val="both"/>
        <w:rPr>
          <w:rFonts w:ascii="Arial" w:hAnsi="Arial"/>
          <w:bCs/>
          <w:caps/>
          <w:sz w:val="32"/>
          <w:u w:val="none"/>
        </w:rPr>
      </w:pPr>
      <w:bookmarkStart w:id="20" w:name="_Toc451174016"/>
      <w:r w:rsidRPr="00B45152">
        <w:rPr>
          <w:rFonts w:ascii="Arial" w:hAnsi="Arial"/>
          <w:bCs/>
          <w:caps/>
          <w:sz w:val="32"/>
          <w:u w:val="none"/>
        </w:rPr>
        <w:t>3. Features To Be Tested</w:t>
      </w:r>
      <w:bookmarkEnd w:id="20"/>
      <w:r w:rsidRPr="00B45152">
        <w:rPr>
          <w:rFonts w:ascii="Arial" w:hAnsi="Arial"/>
          <w:bCs/>
          <w:caps/>
          <w:sz w:val="32"/>
          <w:u w:val="none"/>
        </w:rPr>
        <w:fldChar w:fldCharType="begin"/>
      </w:r>
      <w:r w:rsidRPr="00B45152">
        <w:rPr>
          <w:rFonts w:ascii="Arial" w:hAnsi="Arial"/>
          <w:bCs/>
          <w:caps/>
          <w:sz w:val="32"/>
          <w:u w:val="none"/>
        </w:rPr>
        <w:instrText>tc "</w:instrText>
      </w:r>
      <w:bookmarkStart w:id="21" w:name="_Toc442838316"/>
      <w:r w:rsidRPr="00B45152">
        <w:rPr>
          <w:rFonts w:ascii="Arial" w:hAnsi="Arial"/>
          <w:bCs/>
          <w:caps/>
          <w:sz w:val="32"/>
          <w:u w:val="none"/>
        </w:rPr>
        <w:instrText>4.  Documentation</w:instrText>
      </w:r>
      <w:bookmarkEnd w:id="21"/>
      <w:r w:rsidRPr="00B45152">
        <w:rPr>
          <w:rFonts w:ascii="Arial" w:hAnsi="Arial"/>
          <w:bCs/>
          <w:caps/>
          <w:sz w:val="32"/>
          <w:u w:val="none"/>
        </w:rPr>
        <w:instrText>"</w:instrText>
      </w:r>
      <w:r w:rsidRPr="00B45152">
        <w:rPr>
          <w:rFonts w:ascii="Arial" w:hAnsi="Arial"/>
          <w:bCs/>
          <w:caps/>
          <w:sz w:val="32"/>
          <w:u w:val="none"/>
        </w:rPr>
        <w:fldChar w:fldCharType="end"/>
      </w:r>
    </w:p>
    <w:p w14:paraId="7B8F04B2" w14:textId="77777777" w:rsidR="00894CA4" w:rsidRDefault="00894CA4"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p>
    <w:p w14:paraId="38B40EE2" w14:textId="77777777" w:rsidR="00A93481" w:rsidRDefault="00A93481"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t xml:space="preserve">Client side, server </w:t>
      </w:r>
      <w:r w:rsidR="0014171D">
        <w:t xml:space="preserve">side, </w:t>
      </w:r>
      <w:r>
        <w:t>utility functions and common wo</w:t>
      </w:r>
      <w:r w:rsidR="00894CA4">
        <w:t>rk components are tested using U</w:t>
      </w:r>
      <w:r>
        <w:t xml:space="preserve">nit test </w:t>
      </w:r>
      <w:r w:rsidR="00894CA4">
        <w:t>cases</w:t>
      </w:r>
      <w:r>
        <w:t xml:space="preserve"> that are in </w:t>
      </w:r>
      <w:r w:rsidR="00894CA4">
        <w:t>FreeCol</w:t>
      </w:r>
      <w:r>
        <w:t xml:space="preserve"> project.</w:t>
      </w:r>
    </w:p>
    <w:p w14:paraId="6EABD56E"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caps/>
          <w:sz w:val="32"/>
        </w:rPr>
      </w:pPr>
    </w:p>
    <w:p w14:paraId="5127DB4A" w14:textId="77777777" w:rsidR="006469B7" w:rsidRPr="00B45152" w:rsidRDefault="006469B7" w:rsidP="003B23E4">
      <w:pPr>
        <w:pStyle w:val="Heading1"/>
        <w:jc w:val="both"/>
        <w:rPr>
          <w:rFonts w:ascii="Arial" w:hAnsi="Arial"/>
          <w:b w:val="0"/>
          <w:bCs/>
          <w:caps/>
          <w:sz w:val="32"/>
          <w:u w:val="none"/>
        </w:rPr>
      </w:pPr>
      <w:bookmarkStart w:id="22" w:name="_Toc451174017"/>
      <w:r w:rsidRPr="00B45152">
        <w:rPr>
          <w:rFonts w:ascii="Arial" w:hAnsi="Arial"/>
          <w:bCs/>
          <w:caps/>
          <w:sz w:val="32"/>
          <w:u w:val="none"/>
        </w:rPr>
        <w:t>4.  Features Not To Be Tested</w:t>
      </w:r>
      <w:bookmarkEnd w:id="22"/>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3" w:name="_Toc442838327"/>
      <w:r w:rsidRPr="00B45152">
        <w:rPr>
          <w:rFonts w:ascii="Arial" w:hAnsi="Arial"/>
          <w:bCs/>
          <w:caps/>
          <w:sz w:val="32"/>
          <w:u w:val="none"/>
        </w:rPr>
        <w:instrText>5.  Standards</w:instrText>
      </w:r>
      <w:bookmarkEnd w:id="23"/>
      <w:r w:rsidRPr="00B45152">
        <w:rPr>
          <w:rFonts w:ascii="Arial" w:hAnsi="Arial"/>
          <w:b w:val="0"/>
          <w:bCs/>
          <w:caps/>
          <w:sz w:val="32"/>
          <w:u w:val="none"/>
        </w:rPr>
        <w:instrText>"</w:instrText>
      </w:r>
      <w:r w:rsidRPr="00B45152">
        <w:rPr>
          <w:rFonts w:ascii="Arial" w:hAnsi="Arial"/>
          <w:b w:val="0"/>
          <w:bCs/>
          <w:caps/>
          <w:sz w:val="32"/>
          <w:u w:val="none"/>
        </w:rPr>
        <w:fldChar w:fldCharType="end"/>
      </w:r>
    </w:p>
    <w:p w14:paraId="01148951" w14:textId="77777777" w:rsidR="00A74C23"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r>
        <w:fldChar w:fldCharType="begin"/>
      </w:r>
      <w:r>
        <w:instrText>ADVANCE \d 7</w:instrText>
      </w:r>
      <w:r>
        <w:fldChar w:fldCharType="end"/>
      </w:r>
      <w:r w:rsidR="00A93481">
        <w:t>UI components</w:t>
      </w:r>
      <w:r w:rsidR="0014171D">
        <w:t>, were</w:t>
      </w:r>
      <w:r w:rsidR="00A93481">
        <w:t xml:space="preserve"> out of scope </w:t>
      </w:r>
      <w:r w:rsidR="00F7472D">
        <w:t>for</w:t>
      </w:r>
      <w:r w:rsidR="00A93481">
        <w:t xml:space="preserve"> this project.</w:t>
      </w:r>
    </w:p>
    <w:p w14:paraId="0BE49D54"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rFonts w:ascii="Arial" w:hAnsi="Arial"/>
          <w:b/>
          <w:sz w:val="28"/>
        </w:rPr>
      </w:pPr>
      <w:r>
        <w:rPr>
          <w:rFonts w:ascii="Arial" w:hAnsi="Arial"/>
          <w:b/>
          <w:sz w:val="28"/>
        </w:rPr>
        <w:fldChar w:fldCharType="begin"/>
      </w:r>
      <w:r>
        <w:rPr>
          <w:rFonts w:ascii="Arial" w:hAnsi="Arial"/>
          <w:b/>
          <w:sz w:val="28"/>
        </w:rPr>
        <w:instrText>tc "</w:instrText>
      </w:r>
      <w:bookmarkStart w:id="24" w:name="_Toc442838328"/>
      <w:r>
        <w:rPr>
          <w:rFonts w:ascii="Arial" w:hAnsi="Arial"/>
          <w:b/>
          <w:sz w:val="28"/>
        </w:rPr>
        <w:instrText>5.1  Coding Standards</w:instrText>
      </w:r>
      <w:bookmarkEnd w:id="24"/>
      <w:r>
        <w:rPr>
          <w:rFonts w:ascii="Arial" w:hAnsi="Arial"/>
          <w:b/>
          <w:sz w:val="28"/>
        </w:rPr>
        <w:instrText xml:space="preserve"> " \l 2</w:instrText>
      </w:r>
      <w:r>
        <w:rPr>
          <w:rFonts w:ascii="Arial" w:hAnsi="Arial"/>
          <w:b/>
          <w:sz w:val="28"/>
        </w:rPr>
        <w:fldChar w:fldCharType="end"/>
      </w:r>
    </w:p>
    <w:p w14:paraId="5C745C22" w14:textId="77777777" w:rsidR="006469B7" w:rsidRPr="00B45152" w:rsidRDefault="006469B7" w:rsidP="003B23E4">
      <w:pPr>
        <w:pStyle w:val="Heading1"/>
        <w:jc w:val="both"/>
        <w:rPr>
          <w:rFonts w:ascii="Arial" w:hAnsi="Arial"/>
          <w:bCs/>
          <w:caps/>
          <w:sz w:val="32"/>
          <w:u w:val="none"/>
        </w:rPr>
      </w:pPr>
      <w:bookmarkStart w:id="25" w:name="_Toc451174018"/>
      <w:r w:rsidRPr="00B45152">
        <w:rPr>
          <w:rFonts w:ascii="Arial" w:hAnsi="Arial"/>
          <w:bCs/>
          <w:caps/>
          <w:sz w:val="32"/>
          <w:u w:val="none"/>
        </w:rPr>
        <w:lastRenderedPageBreak/>
        <w:t>5.  Approach</w:t>
      </w:r>
      <w:bookmarkEnd w:id="25"/>
    </w:p>
    <w:p w14:paraId="76FF67AA"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6" w:name="_Toc442838333"/>
      <w:r>
        <w:rPr>
          <w:rFonts w:ascii="Arial" w:hAnsi="Arial"/>
          <w:b/>
          <w:sz w:val="28"/>
        </w:rPr>
        <w:instrText>4.1  Project Notebook</w:instrText>
      </w:r>
      <w:bookmarkEnd w:id="26"/>
      <w:r>
        <w:rPr>
          <w:rFonts w:ascii="Arial" w:hAnsi="Arial"/>
          <w:b/>
          <w:sz w:val="28"/>
        </w:rPr>
        <w:instrText xml:space="preserve"> " \l 2</w:instrText>
      </w:r>
      <w:r>
        <w:rPr>
          <w:rFonts w:ascii="Arial" w:hAnsi="Arial"/>
          <w:b/>
          <w:sz w:val="28"/>
        </w:rPr>
        <w:fldChar w:fldCharType="end"/>
      </w:r>
    </w:p>
    <w:p w14:paraId="3F38EF13" w14:textId="060AF6C4" w:rsidR="002F7E83" w:rsidRDefault="002F7E8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4036B5">
        <w:rPr>
          <w:sz w:val="24"/>
        </w:rPr>
        <w:t>Testers will perform a set of component testing and unit testing to ensure the components work as designed. All unit tests will be run after new components are integrate</w:t>
      </w:r>
      <w:r w:rsidR="008737B5">
        <w:rPr>
          <w:sz w:val="24"/>
        </w:rPr>
        <w:t>d</w:t>
      </w:r>
      <w:r w:rsidRPr="004036B5">
        <w:rPr>
          <w:sz w:val="24"/>
        </w:rPr>
        <w:t xml:space="preserve"> when </w:t>
      </w:r>
      <w:r w:rsidR="00C03373" w:rsidRPr="004036B5">
        <w:rPr>
          <w:sz w:val="24"/>
        </w:rPr>
        <w:t>merging</w:t>
      </w:r>
      <w:r w:rsidRPr="004036B5">
        <w:rPr>
          <w:sz w:val="24"/>
        </w:rPr>
        <w:t xml:space="preserve"> each branch from GitHub repository.</w:t>
      </w:r>
    </w:p>
    <w:p w14:paraId="063891BC" w14:textId="77777777" w:rsidR="004036B5" w:rsidRPr="004036B5" w:rsidRDefault="004036B5"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p>
    <w:p w14:paraId="433B8701"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7" w:name="_Toc442838334"/>
      <w:r>
        <w:rPr>
          <w:rFonts w:ascii="Arial" w:hAnsi="Arial"/>
          <w:b/>
          <w:sz w:val="24"/>
        </w:rPr>
        <w:instrText>4.1.3 Project Progress Reports</w:instrText>
      </w:r>
      <w:bookmarkEnd w:id="27"/>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8" w:name="_Toc442838335"/>
      <w:r>
        <w:rPr>
          <w:rFonts w:ascii="Arial" w:hAnsi="Arial"/>
          <w:b/>
          <w:sz w:val="28"/>
        </w:rPr>
        <w:instrText>4.2  Functional Specifications Document</w:instrText>
      </w:r>
      <w:bookmarkEnd w:id="28"/>
      <w:r>
        <w:rPr>
          <w:rFonts w:ascii="Arial" w:hAnsi="Arial"/>
          <w:b/>
          <w:sz w:val="28"/>
        </w:rPr>
        <w:instrText xml:space="preserve"> " \l 2</w:instrText>
      </w:r>
      <w:r>
        <w:rPr>
          <w:rFonts w:ascii="Arial" w:hAnsi="Arial"/>
          <w:b/>
          <w:sz w:val="28"/>
        </w:rPr>
        <w:fldChar w:fldCharType="end"/>
      </w:r>
    </w:p>
    <w:p w14:paraId="5DB7038F" w14:textId="77777777" w:rsidR="006469B7" w:rsidRPr="002054CE" w:rsidRDefault="00A82881"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r w:rsidRPr="002054CE">
        <w:rPr>
          <w:sz w:val="24"/>
        </w:rPr>
        <w:t xml:space="preserve">Integration testing will </w:t>
      </w:r>
      <w:r w:rsidR="002054CE" w:rsidRPr="002054CE">
        <w:rPr>
          <w:sz w:val="24"/>
        </w:rPr>
        <w:t>ensure</w:t>
      </w:r>
      <w:r w:rsidRPr="002054CE">
        <w:rPr>
          <w:sz w:val="24"/>
        </w:rPr>
        <w:t xml:space="preserve"> </w:t>
      </w:r>
      <w:r w:rsidR="006A00D0" w:rsidRPr="002054CE">
        <w:rPr>
          <w:sz w:val="24"/>
        </w:rPr>
        <w:t>that client</w:t>
      </w:r>
      <w:r w:rsidR="002054CE" w:rsidRPr="002054CE">
        <w:rPr>
          <w:sz w:val="24"/>
        </w:rPr>
        <w:t>, server and utility classes are integrated and working together. The test will be performed manually using a test matrix to verify the coverage</w:t>
      </w:r>
      <w:r w:rsidR="006A00D0">
        <w:rPr>
          <w:sz w:val="24"/>
        </w:rPr>
        <w:t>,</w:t>
      </w:r>
      <w:r w:rsidR="002054CE" w:rsidRPr="002054CE">
        <w:rPr>
          <w:sz w:val="24"/>
        </w:rPr>
        <w:t xml:space="preserve"> if time permits. </w:t>
      </w:r>
      <w:r w:rsidR="006469B7" w:rsidRPr="002054CE">
        <w:rPr>
          <w:sz w:val="24"/>
        </w:rPr>
        <w:tab/>
        <w:t xml:space="preserve"> </w:t>
      </w:r>
    </w:p>
    <w:p w14:paraId="511068C1" w14:textId="77777777" w:rsidR="00A93481" w:rsidRDefault="00A93481"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p>
    <w:p w14:paraId="7D8F8BDA"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9" w:name="_Toc442838339"/>
      <w:r>
        <w:rPr>
          <w:rFonts w:ascii="Arial" w:hAnsi="Arial"/>
          <w:b/>
          <w:sz w:val="24"/>
        </w:rPr>
        <w:instrText>4.4.2 Contents</w:instrText>
      </w:r>
      <w:bookmarkEnd w:id="29"/>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30" w:name="_Toc442838340"/>
      <w:r>
        <w:rPr>
          <w:rFonts w:ascii="Arial" w:hAnsi="Arial"/>
          <w:b/>
          <w:sz w:val="28"/>
        </w:rPr>
        <w:instrText>4.5  Configuration Management Plan</w:instrText>
      </w:r>
      <w:bookmarkEnd w:id="30"/>
      <w:r>
        <w:rPr>
          <w:rFonts w:ascii="Arial" w:hAnsi="Arial"/>
          <w:b/>
          <w:sz w:val="28"/>
        </w:rPr>
        <w:instrText xml:space="preserve"> " \l 2</w:instrText>
      </w:r>
      <w:r>
        <w:rPr>
          <w:rFonts w:ascii="Arial" w:hAnsi="Arial"/>
          <w:b/>
          <w:sz w:val="28"/>
        </w:rPr>
        <w:fldChar w:fldCharType="end"/>
      </w:r>
    </w:p>
    <w:p w14:paraId="06F51EF0" w14:textId="77777777" w:rsidR="006469B7" w:rsidRPr="00A82881" w:rsidRDefault="00A82881"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A82881">
        <w:rPr>
          <w:sz w:val="24"/>
          <w:szCs w:val="24"/>
        </w:rPr>
        <w:t>Interface Testing is out of scope at this time.</w:t>
      </w:r>
    </w:p>
    <w:p w14:paraId="04B090AB" w14:textId="77777777" w:rsidR="00A82881" w:rsidRDefault="00A82881"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rPr>
      </w:pPr>
    </w:p>
    <w:p w14:paraId="04AA9B6F"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14:paraId="2019A45A" w14:textId="594FA904" w:rsidR="006469B7" w:rsidRPr="00497DA3" w:rsidRDefault="00497DA3"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497DA3">
        <w:rPr>
          <w:sz w:val="24"/>
          <w:szCs w:val="24"/>
        </w:rPr>
        <w:t xml:space="preserve">Security testing will include (if time permits) attempting buffer </w:t>
      </w:r>
      <w:r w:rsidR="006258BA" w:rsidRPr="00497DA3">
        <w:rPr>
          <w:sz w:val="24"/>
          <w:szCs w:val="24"/>
        </w:rPr>
        <w:t>overflow</w:t>
      </w:r>
      <w:r w:rsidRPr="00497DA3">
        <w:rPr>
          <w:sz w:val="24"/>
          <w:szCs w:val="24"/>
        </w:rPr>
        <w:t xml:space="preserve"> and cross-site scripting security holes to ensure FreeCol is not vulnerable to malicious attacks</w:t>
      </w:r>
      <w:r w:rsidR="008737B5">
        <w:rPr>
          <w:sz w:val="24"/>
          <w:szCs w:val="24"/>
        </w:rPr>
        <w:t>.</w:t>
      </w:r>
    </w:p>
    <w:p w14:paraId="12C2DEEC"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p>
    <w:p w14:paraId="58EECF7C"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14:paraId="5C9ABA63" w14:textId="77777777" w:rsidR="00E4300F" w:rsidRDefault="00E4300F"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E4300F">
        <w:rPr>
          <w:sz w:val="24"/>
          <w:szCs w:val="24"/>
        </w:rPr>
        <w:t>Software game</w:t>
      </w:r>
      <w:r w:rsidR="003B23E4">
        <w:rPr>
          <w:sz w:val="24"/>
          <w:szCs w:val="24"/>
        </w:rPr>
        <w:t>s</w:t>
      </w:r>
      <w:r w:rsidRPr="00E4300F">
        <w:rPr>
          <w:sz w:val="24"/>
          <w:szCs w:val="24"/>
        </w:rPr>
        <w:t xml:space="preserve"> may require heavy computer resources to execute well. One of those resources is memory. Thus, testers will interact with FreeCol to test memory usage while running.</w:t>
      </w:r>
    </w:p>
    <w:p w14:paraId="36ED48D9" w14:textId="77777777" w:rsidR="003B23E4" w:rsidRPr="00E4300F" w:rsidRDefault="003B23E4"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Pr>
          <w:sz w:val="24"/>
          <w:szCs w:val="24"/>
        </w:rPr>
        <w:t xml:space="preserve">Initial performance testing will be to analyze the program while it is running.  For this test we will use Google Performance Analyzer Tool.  This tool will help detect any memory leaks that can occur during the running of the program.  The results of this test can be found on the GitHub page related to the project.  </w:t>
      </w:r>
    </w:p>
    <w:p w14:paraId="4810815A" w14:textId="77777777" w:rsidR="006469B7" w:rsidRPr="00E4300F" w:rsidRDefault="00E4300F"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E4300F">
        <w:rPr>
          <w:sz w:val="24"/>
          <w:szCs w:val="24"/>
        </w:rPr>
        <w:t>Performance test</w:t>
      </w:r>
      <w:r w:rsidR="003B23E4">
        <w:rPr>
          <w:sz w:val="24"/>
          <w:szCs w:val="24"/>
        </w:rPr>
        <w:t xml:space="preserve"> (with time permitting)</w:t>
      </w:r>
      <w:r w:rsidRPr="00E4300F">
        <w:rPr>
          <w:sz w:val="24"/>
          <w:szCs w:val="24"/>
        </w:rPr>
        <w:t xml:space="preserve"> will be executed by using several test machines exposed under different s</w:t>
      </w:r>
      <w:r w:rsidR="003B23E4">
        <w:rPr>
          <w:sz w:val="24"/>
          <w:szCs w:val="24"/>
        </w:rPr>
        <w:t>tress level on normal game play while running the performance analyzer tool.</w:t>
      </w:r>
    </w:p>
    <w:p w14:paraId="3C3F2F57"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p>
    <w:p w14:paraId="5F07E7AF"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14:paraId="4D4FFE90" w14:textId="77777777" w:rsidR="00966C3B" w:rsidRDefault="00966C3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p>
    <w:p w14:paraId="10E5B9ED" w14:textId="77777777" w:rsidR="006469B7" w:rsidRDefault="00966C3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966C3B">
        <w:rPr>
          <w:sz w:val="24"/>
          <w:szCs w:val="24"/>
        </w:rPr>
        <w:t xml:space="preserve">Regression Test will be conducted </w:t>
      </w:r>
      <w:r w:rsidR="00E4300F" w:rsidRPr="00966C3B">
        <w:rPr>
          <w:sz w:val="24"/>
          <w:szCs w:val="24"/>
        </w:rPr>
        <w:t>by re</w:t>
      </w:r>
      <w:r w:rsidRPr="00966C3B">
        <w:rPr>
          <w:sz w:val="24"/>
          <w:szCs w:val="24"/>
        </w:rPr>
        <w:t>-executing all test cases for all components related to the modified component when a change is m</w:t>
      </w:r>
      <w:r>
        <w:rPr>
          <w:sz w:val="24"/>
          <w:szCs w:val="24"/>
        </w:rPr>
        <w:t>a</w:t>
      </w:r>
      <w:r w:rsidRPr="00966C3B">
        <w:rPr>
          <w:sz w:val="24"/>
          <w:szCs w:val="24"/>
        </w:rPr>
        <w:t>de to the FreeCol to ensure that applied changes do not cause any adverse effect on previous tested functionality.</w:t>
      </w:r>
      <w:r w:rsidR="003B23E4">
        <w:rPr>
          <w:sz w:val="24"/>
          <w:szCs w:val="24"/>
        </w:rPr>
        <w:t xml:space="preserve">  With each check in of the code a unit test suite will be run to ensure that the product has not broken any key components of the software.  Ideally we would want to run full regression testing on the software with each release, testing the release to determine if new code has effected any existing components, but full regression testing will not be implemented in the initial test plan.  </w:t>
      </w:r>
    </w:p>
    <w:p w14:paraId="581A63E1" w14:textId="77777777" w:rsidR="00966C3B" w:rsidRDefault="00966C3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p>
    <w:p w14:paraId="0776A414"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lastRenderedPageBreak/>
        <w:tab/>
      </w:r>
      <w:r>
        <w:rPr>
          <w:rFonts w:ascii="Arial" w:hAnsi="Arial"/>
          <w:b/>
          <w:sz w:val="28"/>
        </w:rPr>
        <w:tab/>
        <w:t>5.</w:t>
      </w:r>
      <w:r w:rsidR="00471ED7">
        <w:rPr>
          <w:rFonts w:ascii="Arial" w:hAnsi="Arial"/>
          <w:b/>
          <w:sz w:val="28"/>
        </w:rPr>
        <w:t>7</w:t>
      </w:r>
      <w:r>
        <w:rPr>
          <w:rFonts w:ascii="Arial" w:hAnsi="Arial"/>
          <w:b/>
          <w:sz w:val="28"/>
        </w:rPr>
        <w:t xml:space="preserve"> Acceptance Testing</w:t>
      </w:r>
    </w:p>
    <w:p w14:paraId="6D8157F9" w14:textId="12705EAD" w:rsidR="006469B7" w:rsidRDefault="0008192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Pr>
          <w:sz w:val="24"/>
          <w:szCs w:val="24"/>
        </w:rPr>
        <w:t xml:space="preserve">The initial requirements of the software </w:t>
      </w:r>
      <w:del w:id="31" w:author="MarleneRZ" w:date="2016-05-16T20:06:00Z">
        <w:r w:rsidDel="008737B5">
          <w:rPr>
            <w:sz w:val="24"/>
            <w:szCs w:val="24"/>
          </w:rPr>
          <w:delText>is</w:delText>
        </w:r>
      </w:del>
      <w:r w:rsidR="008737B5">
        <w:rPr>
          <w:sz w:val="24"/>
          <w:szCs w:val="24"/>
        </w:rPr>
        <w:t>are</w:t>
      </w:r>
      <w:r>
        <w:rPr>
          <w:sz w:val="24"/>
          <w:szCs w:val="24"/>
        </w:rPr>
        <w:t xml:space="preserve"> unknown so a</w:t>
      </w:r>
      <w:r w:rsidR="002231C8" w:rsidRPr="002231C8">
        <w:rPr>
          <w:sz w:val="24"/>
          <w:szCs w:val="24"/>
        </w:rPr>
        <w:t xml:space="preserve">cceptance testing </w:t>
      </w:r>
      <w:r>
        <w:rPr>
          <w:sz w:val="24"/>
          <w:szCs w:val="24"/>
        </w:rPr>
        <w:t xml:space="preserve">will be limited to </w:t>
      </w:r>
      <w:r w:rsidR="008610AB">
        <w:rPr>
          <w:sz w:val="24"/>
          <w:szCs w:val="24"/>
        </w:rPr>
        <w:t>include</w:t>
      </w:r>
      <w:r w:rsidR="002231C8" w:rsidRPr="002231C8">
        <w:rPr>
          <w:sz w:val="24"/>
          <w:szCs w:val="24"/>
        </w:rPr>
        <w:t xml:space="preserve"> demonstration</w:t>
      </w:r>
      <w:r>
        <w:rPr>
          <w:sz w:val="24"/>
          <w:szCs w:val="24"/>
        </w:rPr>
        <w:t>s</w:t>
      </w:r>
      <w:r w:rsidR="002231C8" w:rsidRPr="002231C8">
        <w:rPr>
          <w:sz w:val="24"/>
          <w:szCs w:val="24"/>
        </w:rPr>
        <w:t xml:space="preserve"> for </w:t>
      </w:r>
      <w:r w:rsidR="002231C8">
        <w:rPr>
          <w:sz w:val="24"/>
          <w:szCs w:val="24"/>
        </w:rPr>
        <w:t>the team lead</w:t>
      </w:r>
      <w:r w:rsidR="002231C8" w:rsidRPr="002231C8">
        <w:rPr>
          <w:sz w:val="24"/>
          <w:szCs w:val="24"/>
        </w:rPr>
        <w:t xml:space="preserve"> to inspect and provide feedback on</w:t>
      </w:r>
      <w:r w:rsidR="008610AB">
        <w:rPr>
          <w:sz w:val="24"/>
          <w:szCs w:val="24"/>
        </w:rPr>
        <w:t xml:space="preserve"> the proposed changes</w:t>
      </w:r>
      <w:r w:rsidR="002231C8" w:rsidRPr="002231C8">
        <w:rPr>
          <w:sz w:val="24"/>
          <w:szCs w:val="24"/>
        </w:rPr>
        <w:t xml:space="preserve">.  </w:t>
      </w:r>
      <w:r w:rsidR="008610AB">
        <w:rPr>
          <w:sz w:val="24"/>
          <w:szCs w:val="24"/>
        </w:rPr>
        <w:t xml:space="preserve">These changes </w:t>
      </w:r>
      <w:r w:rsidR="008610AB" w:rsidRPr="002231C8">
        <w:rPr>
          <w:sz w:val="24"/>
          <w:szCs w:val="24"/>
        </w:rPr>
        <w:t>must</w:t>
      </w:r>
      <w:r w:rsidR="002231C8" w:rsidRPr="002231C8">
        <w:rPr>
          <w:sz w:val="24"/>
          <w:szCs w:val="24"/>
        </w:rPr>
        <w:t xml:space="preserve"> be implemented before the final release.  Feedback will </w:t>
      </w:r>
      <w:r w:rsidR="008610AB">
        <w:rPr>
          <w:sz w:val="24"/>
          <w:szCs w:val="24"/>
        </w:rPr>
        <w:t>be</w:t>
      </w:r>
      <w:r w:rsidR="002231C8" w:rsidRPr="002231C8">
        <w:rPr>
          <w:sz w:val="24"/>
          <w:szCs w:val="24"/>
        </w:rPr>
        <w:t xml:space="preserve"> in the form of verbal communication</w:t>
      </w:r>
      <w:r w:rsidR="008610AB">
        <w:rPr>
          <w:sz w:val="24"/>
          <w:szCs w:val="24"/>
        </w:rPr>
        <w:t xml:space="preserve">, via </w:t>
      </w:r>
      <w:r w:rsidR="00C45D9E">
        <w:rPr>
          <w:sz w:val="24"/>
          <w:szCs w:val="24"/>
        </w:rPr>
        <w:t>Google Hangouts</w:t>
      </w:r>
      <w:r w:rsidR="008610AB">
        <w:rPr>
          <w:sz w:val="24"/>
          <w:szCs w:val="24"/>
        </w:rPr>
        <w:t>,</w:t>
      </w:r>
      <w:r w:rsidR="002231C8" w:rsidRPr="002231C8">
        <w:rPr>
          <w:sz w:val="24"/>
          <w:szCs w:val="24"/>
        </w:rPr>
        <w:t xml:space="preserve"> and via email as necessary.  All major changes will be documented as appropriate.</w:t>
      </w:r>
      <w:r>
        <w:rPr>
          <w:sz w:val="24"/>
          <w:szCs w:val="24"/>
        </w:rPr>
        <w:t xml:space="preserve"> </w:t>
      </w:r>
    </w:p>
    <w:p w14:paraId="1618DAF4" w14:textId="77777777" w:rsidR="0008192B" w:rsidRPr="0008192B" w:rsidRDefault="0008192B"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p>
    <w:p w14:paraId="529480E8"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14:paraId="26221BF3" w14:textId="77777777" w:rsidR="003B7705" w:rsidRPr="003B7705" w:rsidRDefault="003B7705"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3B7705">
        <w:rPr>
          <w:sz w:val="24"/>
          <w:szCs w:val="24"/>
        </w:rPr>
        <w:t>No beta test</w:t>
      </w:r>
      <w:r w:rsidR="00647D78">
        <w:rPr>
          <w:sz w:val="24"/>
          <w:szCs w:val="24"/>
        </w:rPr>
        <w:t xml:space="preserve">ing will be performed at this time.  </w:t>
      </w:r>
    </w:p>
    <w:p w14:paraId="059700B0" w14:textId="77777777" w:rsidR="006469B7" w:rsidRDefault="006469B7"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jc w:val="both"/>
        <w:rPr>
          <w:rFonts w:ascii="Arial" w:hAnsi="Arial"/>
          <w:b/>
          <w:sz w:val="28"/>
        </w:rPr>
      </w:pPr>
    </w:p>
    <w:p w14:paraId="0D021763" w14:textId="77777777" w:rsidR="006469B7" w:rsidRPr="00B45152" w:rsidRDefault="006469B7" w:rsidP="003B23E4">
      <w:pPr>
        <w:pStyle w:val="Heading1"/>
        <w:jc w:val="both"/>
        <w:rPr>
          <w:rFonts w:ascii="Arial" w:hAnsi="Arial"/>
          <w:b w:val="0"/>
          <w:bCs/>
          <w:caps/>
          <w:sz w:val="32"/>
          <w:u w:val="none"/>
        </w:rPr>
      </w:pPr>
      <w:bookmarkStart w:id="32" w:name="_Toc451174019"/>
      <w:r w:rsidRPr="00B45152">
        <w:rPr>
          <w:rFonts w:ascii="Arial" w:hAnsi="Arial"/>
          <w:bCs/>
          <w:caps/>
          <w:sz w:val="32"/>
          <w:u w:val="none"/>
        </w:rPr>
        <w:t>6.  Pass / Fail Criteria</w:t>
      </w:r>
      <w:bookmarkEnd w:id="32"/>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3" w:name="_Toc442838343"/>
      <w:r w:rsidRPr="00B45152">
        <w:rPr>
          <w:rFonts w:ascii="Arial" w:hAnsi="Arial"/>
          <w:bCs/>
          <w:caps/>
          <w:sz w:val="32"/>
          <w:u w:val="none"/>
        </w:rPr>
        <w:instrText>6.  Critical Success Factors</w:instrText>
      </w:r>
      <w:bookmarkEnd w:id="33"/>
      <w:r w:rsidRPr="00B45152">
        <w:rPr>
          <w:rFonts w:ascii="Arial" w:hAnsi="Arial"/>
          <w:b w:val="0"/>
          <w:bCs/>
          <w:caps/>
          <w:sz w:val="32"/>
          <w:u w:val="none"/>
        </w:rPr>
        <w:instrText>"</w:instrText>
      </w:r>
      <w:r w:rsidRPr="00B45152">
        <w:rPr>
          <w:rFonts w:ascii="Arial" w:hAnsi="Arial"/>
          <w:b w:val="0"/>
          <w:bCs/>
          <w:caps/>
          <w:sz w:val="32"/>
          <w:u w:val="none"/>
        </w:rPr>
        <w:fldChar w:fldCharType="end"/>
      </w:r>
    </w:p>
    <w:p w14:paraId="2447F454" w14:textId="77777777" w:rsidR="006469B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jc w:val="both"/>
        <w:rPr>
          <w:i/>
        </w:rPr>
      </w:pPr>
    </w:p>
    <w:p w14:paraId="7774F94D" w14:textId="77777777" w:rsidR="006469B7" w:rsidRDefault="006469B7" w:rsidP="003B23E4">
      <w:pPr>
        <w:tabs>
          <w:tab w:val="left" w:pos="720"/>
          <w:tab w:val="left" w:pos="1320"/>
        </w:tabs>
        <w:ind w:firstLine="720"/>
        <w:jc w:val="both"/>
        <w:rPr>
          <w:rFonts w:ascii="Arial" w:hAnsi="Arial"/>
          <w:b/>
          <w:sz w:val="32"/>
        </w:rPr>
      </w:pPr>
      <w:r>
        <w:rPr>
          <w:rFonts w:ascii="Arial" w:hAnsi="Arial"/>
          <w:b/>
          <w:sz w:val="32"/>
        </w:rPr>
        <w:t>6.1 Suspension Criteria</w:t>
      </w:r>
    </w:p>
    <w:p w14:paraId="5D8D076A" w14:textId="77777777" w:rsidR="004E0904" w:rsidRPr="004E0904" w:rsidRDefault="004E0904"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4E0904">
        <w:rPr>
          <w:sz w:val="24"/>
          <w:szCs w:val="24"/>
        </w:rPr>
        <w:t>Test case execution will be suspended if a critical failure that hampers the ability or value in performing the associated test(s) is discovered.</w:t>
      </w:r>
    </w:p>
    <w:p w14:paraId="066264DF" w14:textId="77777777" w:rsidR="006469B7" w:rsidRDefault="006469B7" w:rsidP="003B23E4">
      <w:pPr>
        <w:ind w:firstLine="720"/>
        <w:jc w:val="both"/>
        <w:rPr>
          <w:rFonts w:ascii="Arial" w:hAnsi="Arial"/>
          <w:b/>
          <w:sz w:val="32"/>
        </w:rPr>
      </w:pPr>
    </w:p>
    <w:p w14:paraId="07C4800E" w14:textId="77777777" w:rsidR="006469B7" w:rsidRDefault="006469B7" w:rsidP="003B23E4">
      <w:pPr>
        <w:jc w:val="both"/>
        <w:rPr>
          <w:rFonts w:ascii="Arial" w:hAnsi="Arial"/>
          <w:b/>
          <w:sz w:val="32"/>
        </w:rPr>
      </w:pPr>
      <w:r>
        <w:rPr>
          <w:rFonts w:ascii="Arial" w:hAnsi="Arial"/>
          <w:b/>
          <w:sz w:val="32"/>
        </w:rPr>
        <w:tab/>
        <w:t>6.2 Resumption Criteria</w:t>
      </w:r>
    </w:p>
    <w:p w14:paraId="18713FAD" w14:textId="77777777" w:rsidR="004E0904" w:rsidRPr="004E0904" w:rsidRDefault="004E0904" w:rsidP="003B23E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jc w:val="both"/>
        <w:rPr>
          <w:sz w:val="24"/>
          <w:szCs w:val="24"/>
        </w:rPr>
      </w:pPr>
      <w:r w:rsidRPr="004E0904">
        <w:rPr>
          <w:sz w:val="24"/>
          <w:szCs w:val="24"/>
        </w:rPr>
        <w:t xml:space="preserve">Test case execution will be resumed when a </w:t>
      </w:r>
      <w:r>
        <w:rPr>
          <w:sz w:val="24"/>
          <w:szCs w:val="24"/>
        </w:rPr>
        <w:t>tester team member</w:t>
      </w:r>
      <w:r w:rsidRPr="004E0904">
        <w:rPr>
          <w:sz w:val="24"/>
          <w:szCs w:val="24"/>
        </w:rPr>
        <w:t xml:space="preserve"> thinks the problem causing suspension has been fixed.  All test cases that </w:t>
      </w:r>
      <w:r>
        <w:rPr>
          <w:sz w:val="24"/>
          <w:szCs w:val="24"/>
        </w:rPr>
        <w:t>uses</w:t>
      </w:r>
      <w:r w:rsidRPr="004E0904">
        <w:rPr>
          <w:sz w:val="24"/>
          <w:szCs w:val="24"/>
        </w:rPr>
        <w:t xml:space="preserve"> the modified portions of the project will be re-executed.</w:t>
      </w:r>
    </w:p>
    <w:p w14:paraId="4BA4983A" w14:textId="77777777" w:rsidR="006469B7" w:rsidRDefault="006469B7" w:rsidP="003B23E4">
      <w:pPr>
        <w:jc w:val="both"/>
        <w:rPr>
          <w:rFonts w:ascii="Arial" w:hAnsi="Arial"/>
          <w:b/>
          <w:sz w:val="32"/>
        </w:rPr>
      </w:pPr>
    </w:p>
    <w:p w14:paraId="0470D4BF" w14:textId="77777777" w:rsidR="006469B7" w:rsidRDefault="006469B7" w:rsidP="003B23E4">
      <w:pPr>
        <w:jc w:val="both"/>
        <w:rPr>
          <w:rFonts w:ascii="Arial" w:hAnsi="Arial"/>
          <w:b/>
          <w:sz w:val="32"/>
        </w:rPr>
      </w:pPr>
      <w:r>
        <w:rPr>
          <w:rFonts w:ascii="Arial" w:hAnsi="Arial"/>
          <w:b/>
          <w:sz w:val="32"/>
        </w:rPr>
        <w:tab/>
        <w:t>6.3 Approval Criteria</w:t>
      </w:r>
    </w:p>
    <w:p w14:paraId="779E5789" w14:textId="77777777" w:rsidR="004E0904" w:rsidRPr="004E0904" w:rsidRDefault="004E0904" w:rsidP="003B23E4">
      <w:pPr>
        <w:pStyle w:val="BodyTextIndent"/>
        <w:ind w:left="0"/>
        <w:jc w:val="both"/>
        <w:rPr>
          <w:sz w:val="24"/>
          <w:szCs w:val="24"/>
        </w:rPr>
      </w:pPr>
      <w:r w:rsidRPr="004E0904">
        <w:rPr>
          <w:sz w:val="24"/>
          <w:szCs w:val="24"/>
        </w:rPr>
        <w:t xml:space="preserve">The results of each test case will be </w:t>
      </w:r>
      <w:r>
        <w:rPr>
          <w:sz w:val="24"/>
          <w:szCs w:val="24"/>
        </w:rPr>
        <w:t>approved</w:t>
      </w:r>
      <w:r w:rsidRPr="004E0904">
        <w:rPr>
          <w:sz w:val="24"/>
          <w:szCs w:val="24"/>
        </w:rPr>
        <w:t xml:space="preserve"> if the results meet the expected results description in the test case.</w:t>
      </w:r>
    </w:p>
    <w:p w14:paraId="10910CCC" w14:textId="77777777" w:rsidR="008B7B63" w:rsidRDefault="008B7B63" w:rsidP="003B23E4">
      <w:pPr>
        <w:ind w:left="1440"/>
        <w:jc w:val="both"/>
        <w:rPr>
          <w:rFonts w:ascii="Arial" w:hAnsi="Arial"/>
          <w:b/>
          <w:sz w:val="32"/>
        </w:rPr>
      </w:pPr>
    </w:p>
    <w:p w14:paraId="27A4A27C" w14:textId="77777777" w:rsidR="006469B7" w:rsidRPr="00B45152" w:rsidRDefault="006469B7" w:rsidP="003B23E4">
      <w:pPr>
        <w:pStyle w:val="Heading1"/>
        <w:jc w:val="both"/>
        <w:rPr>
          <w:rFonts w:ascii="Arial" w:hAnsi="Arial"/>
          <w:b w:val="0"/>
          <w:bCs/>
          <w:caps/>
          <w:sz w:val="32"/>
          <w:u w:val="none"/>
        </w:rPr>
      </w:pPr>
      <w:bookmarkStart w:id="34" w:name="_Toc451174020"/>
      <w:r w:rsidRPr="00B45152">
        <w:rPr>
          <w:rFonts w:ascii="Arial" w:hAnsi="Arial"/>
          <w:b w:val="0"/>
          <w:bCs/>
          <w:caps/>
          <w:sz w:val="32"/>
          <w:u w:val="none"/>
        </w:rPr>
        <w:t xml:space="preserve">7. </w:t>
      </w:r>
      <w:r w:rsidRPr="00B45152">
        <w:rPr>
          <w:rFonts w:ascii="Arial" w:hAnsi="Arial"/>
          <w:bCs/>
          <w:caps/>
          <w:sz w:val="32"/>
          <w:u w:val="none"/>
        </w:rPr>
        <w:t>Testing Process</w:t>
      </w:r>
      <w:bookmarkEnd w:id="34"/>
    </w:p>
    <w:p w14:paraId="71FA479C" w14:textId="77777777" w:rsidR="006469B7" w:rsidRDefault="006469B7" w:rsidP="003B23E4">
      <w:pPr>
        <w:jc w:val="both"/>
        <w:rPr>
          <w:rFonts w:ascii="Arial" w:hAnsi="Arial"/>
          <w:b/>
          <w:sz w:val="32"/>
        </w:rPr>
      </w:pPr>
    </w:p>
    <w:p w14:paraId="299A2056" w14:textId="77777777" w:rsidR="006469B7" w:rsidRDefault="006469B7" w:rsidP="003B23E4">
      <w:pPr>
        <w:tabs>
          <w:tab w:val="left" w:pos="720"/>
        </w:tabs>
        <w:ind w:firstLine="720"/>
        <w:jc w:val="both"/>
        <w:rPr>
          <w:rFonts w:ascii="Arial" w:hAnsi="Arial"/>
          <w:b/>
          <w:sz w:val="32"/>
        </w:rPr>
      </w:pPr>
      <w:r>
        <w:rPr>
          <w:rFonts w:ascii="Arial" w:hAnsi="Arial"/>
          <w:b/>
          <w:sz w:val="32"/>
        </w:rPr>
        <w:t>7.1 Test Deliverables</w:t>
      </w:r>
    </w:p>
    <w:p w14:paraId="18D7560A" w14:textId="77777777" w:rsidR="007D6915" w:rsidRPr="0074133A" w:rsidRDefault="007D6915" w:rsidP="003B23E4">
      <w:pPr>
        <w:jc w:val="both"/>
        <w:rPr>
          <w:sz w:val="24"/>
        </w:rPr>
      </w:pPr>
      <w:r w:rsidRPr="0074133A">
        <w:rPr>
          <w:sz w:val="24"/>
        </w:rPr>
        <w:t xml:space="preserve">All deliverables will be in </w:t>
      </w:r>
      <w:r w:rsidR="00E7174F" w:rsidRPr="00E7174F">
        <w:rPr>
          <w:sz w:val="24"/>
        </w:rPr>
        <w:t>the shared repository at GitHub: Baymax2008/cosc603-Duffy-Encinas-Gale-finalproject</w:t>
      </w:r>
      <w:r w:rsidR="0074133A" w:rsidRPr="0074133A">
        <w:rPr>
          <w:sz w:val="24"/>
        </w:rPr>
        <w:t xml:space="preserve">. These deliverables include </w:t>
      </w:r>
      <w:r w:rsidRPr="0074133A">
        <w:rPr>
          <w:sz w:val="24"/>
        </w:rPr>
        <w:t xml:space="preserve">metrics reports and audits reports based on </w:t>
      </w:r>
      <w:r w:rsidR="0074133A" w:rsidRPr="0074133A">
        <w:rPr>
          <w:sz w:val="24"/>
        </w:rPr>
        <w:t xml:space="preserve">testing </w:t>
      </w:r>
      <w:r w:rsidRPr="0074133A">
        <w:rPr>
          <w:sz w:val="24"/>
        </w:rPr>
        <w:t>tools use</w:t>
      </w:r>
      <w:r w:rsidR="0074133A" w:rsidRPr="0074133A">
        <w:rPr>
          <w:sz w:val="24"/>
        </w:rPr>
        <w:t>d.</w:t>
      </w:r>
    </w:p>
    <w:p w14:paraId="180C8C76" w14:textId="77777777" w:rsidR="006469B7" w:rsidRDefault="006469B7" w:rsidP="003B23E4">
      <w:pPr>
        <w:ind w:left="1440"/>
        <w:jc w:val="both"/>
        <w:rPr>
          <w:rFonts w:ascii="Arial" w:hAnsi="Arial"/>
          <w:b/>
          <w:sz w:val="32"/>
        </w:rPr>
      </w:pPr>
    </w:p>
    <w:p w14:paraId="347541A4" w14:textId="77777777" w:rsidR="006469B7" w:rsidRDefault="006469B7" w:rsidP="003B23E4">
      <w:pPr>
        <w:jc w:val="both"/>
        <w:rPr>
          <w:rFonts w:ascii="Arial" w:hAnsi="Arial"/>
          <w:b/>
          <w:sz w:val="32"/>
        </w:rPr>
      </w:pPr>
      <w:r>
        <w:rPr>
          <w:rFonts w:ascii="Arial" w:hAnsi="Arial"/>
          <w:b/>
          <w:sz w:val="32"/>
        </w:rPr>
        <w:tab/>
        <w:t>7.2 Testing Tasks</w:t>
      </w:r>
    </w:p>
    <w:p w14:paraId="116401F4" w14:textId="77777777" w:rsidR="00E721D5" w:rsidRDefault="00E721D5" w:rsidP="003B23E4">
      <w:pPr>
        <w:pStyle w:val="BodyTextIndent"/>
        <w:ind w:left="1080"/>
        <w:jc w:val="both"/>
      </w:pPr>
    </w:p>
    <w:p w14:paraId="44ABAB28" w14:textId="77777777" w:rsidR="00E721D5" w:rsidRPr="0074133A" w:rsidRDefault="00E721D5" w:rsidP="003B23E4">
      <w:pPr>
        <w:pStyle w:val="ListParagraph"/>
        <w:numPr>
          <w:ilvl w:val="0"/>
          <w:numId w:val="23"/>
        </w:numPr>
        <w:jc w:val="both"/>
        <w:rPr>
          <w:sz w:val="24"/>
        </w:rPr>
      </w:pPr>
      <w:r w:rsidRPr="0074133A">
        <w:rPr>
          <w:sz w:val="24"/>
        </w:rPr>
        <w:t>Download code and setup testing environments</w:t>
      </w:r>
    </w:p>
    <w:p w14:paraId="08D1FC3F" w14:textId="77777777" w:rsidR="00E721D5" w:rsidRPr="0074133A" w:rsidRDefault="00E721D5" w:rsidP="003B23E4">
      <w:pPr>
        <w:pStyle w:val="ListParagraph"/>
        <w:numPr>
          <w:ilvl w:val="0"/>
          <w:numId w:val="23"/>
        </w:numPr>
        <w:jc w:val="both"/>
        <w:rPr>
          <w:sz w:val="24"/>
        </w:rPr>
      </w:pPr>
      <w:r w:rsidRPr="0074133A">
        <w:rPr>
          <w:sz w:val="24"/>
        </w:rPr>
        <w:t>Review existing test cases</w:t>
      </w:r>
    </w:p>
    <w:p w14:paraId="7AC6A0C6" w14:textId="77777777" w:rsidR="00E721D5" w:rsidRPr="0074133A" w:rsidRDefault="00E721D5" w:rsidP="003B23E4">
      <w:pPr>
        <w:pStyle w:val="ListParagraph"/>
        <w:numPr>
          <w:ilvl w:val="0"/>
          <w:numId w:val="23"/>
        </w:numPr>
        <w:jc w:val="both"/>
        <w:rPr>
          <w:sz w:val="24"/>
        </w:rPr>
      </w:pPr>
      <w:r w:rsidRPr="0074133A">
        <w:rPr>
          <w:sz w:val="24"/>
        </w:rPr>
        <w:t>Review and select testing tools to use</w:t>
      </w:r>
    </w:p>
    <w:p w14:paraId="3112CC5C" w14:textId="77777777" w:rsidR="00E721D5" w:rsidRPr="0074133A" w:rsidRDefault="00E721D5" w:rsidP="003B23E4">
      <w:pPr>
        <w:pStyle w:val="ListParagraph"/>
        <w:numPr>
          <w:ilvl w:val="0"/>
          <w:numId w:val="23"/>
        </w:numPr>
        <w:jc w:val="both"/>
        <w:rPr>
          <w:sz w:val="24"/>
        </w:rPr>
      </w:pPr>
      <w:r w:rsidRPr="0074133A">
        <w:rPr>
          <w:sz w:val="24"/>
        </w:rPr>
        <w:t>Execute tests</w:t>
      </w:r>
    </w:p>
    <w:p w14:paraId="3936A5C9" w14:textId="77777777" w:rsidR="00E721D5" w:rsidRPr="0074133A" w:rsidRDefault="00E721D5" w:rsidP="003B23E4">
      <w:pPr>
        <w:pStyle w:val="ListParagraph"/>
        <w:numPr>
          <w:ilvl w:val="0"/>
          <w:numId w:val="23"/>
        </w:numPr>
        <w:jc w:val="both"/>
        <w:rPr>
          <w:sz w:val="24"/>
        </w:rPr>
      </w:pPr>
      <w:r w:rsidRPr="0074133A">
        <w:rPr>
          <w:sz w:val="24"/>
        </w:rPr>
        <w:lastRenderedPageBreak/>
        <w:t>Report defects</w:t>
      </w:r>
    </w:p>
    <w:p w14:paraId="0082EAFD" w14:textId="77777777" w:rsidR="00E721D5" w:rsidRPr="0074133A" w:rsidRDefault="00E721D5" w:rsidP="003B23E4">
      <w:pPr>
        <w:pStyle w:val="ListParagraph"/>
        <w:numPr>
          <w:ilvl w:val="0"/>
          <w:numId w:val="23"/>
        </w:numPr>
        <w:jc w:val="both"/>
        <w:rPr>
          <w:sz w:val="24"/>
        </w:rPr>
      </w:pPr>
      <w:r w:rsidRPr="0074133A">
        <w:rPr>
          <w:sz w:val="24"/>
        </w:rPr>
        <w:t>Complete test report</w:t>
      </w:r>
    </w:p>
    <w:p w14:paraId="397D8CA8" w14:textId="77777777" w:rsidR="006469B7" w:rsidRDefault="006469B7" w:rsidP="003B23E4">
      <w:pPr>
        <w:jc w:val="both"/>
        <w:rPr>
          <w:rFonts w:ascii="Arial" w:hAnsi="Arial"/>
          <w:b/>
          <w:sz w:val="32"/>
        </w:rPr>
      </w:pPr>
    </w:p>
    <w:p w14:paraId="2089CAF9" w14:textId="77777777" w:rsidR="006469B7" w:rsidRDefault="006469B7" w:rsidP="003B23E4">
      <w:pPr>
        <w:jc w:val="both"/>
        <w:rPr>
          <w:rFonts w:ascii="Arial" w:hAnsi="Arial"/>
          <w:b/>
          <w:sz w:val="32"/>
        </w:rPr>
      </w:pPr>
      <w:r>
        <w:rPr>
          <w:rFonts w:ascii="Arial" w:hAnsi="Arial"/>
          <w:b/>
          <w:sz w:val="32"/>
        </w:rPr>
        <w:tab/>
        <w:t>7.3 Responsibilities</w:t>
      </w:r>
    </w:p>
    <w:p w14:paraId="613C6B67" w14:textId="77777777" w:rsidR="00B8680B" w:rsidRDefault="00B8680B" w:rsidP="003B23E4">
      <w:pPr>
        <w:jc w:val="both"/>
      </w:pPr>
    </w:p>
    <w:p w14:paraId="65F12A0E" w14:textId="77777777" w:rsidR="00B8680B" w:rsidRPr="0074133A" w:rsidRDefault="00B8680B" w:rsidP="003B23E4">
      <w:pPr>
        <w:jc w:val="both"/>
        <w:rPr>
          <w:sz w:val="24"/>
        </w:rPr>
      </w:pPr>
      <w:r w:rsidRPr="0074133A">
        <w:rPr>
          <w:sz w:val="24"/>
        </w:rPr>
        <w:t>All resources from this team are responsible for the completion of all components, final testing and deliverables.</w:t>
      </w:r>
    </w:p>
    <w:p w14:paraId="6FE73A8B" w14:textId="77777777" w:rsidR="006469B7" w:rsidRDefault="006469B7" w:rsidP="003B23E4">
      <w:pPr>
        <w:ind w:left="1440"/>
        <w:jc w:val="both"/>
        <w:rPr>
          <w:rFonts w:ascii="Arial" w:hAnsi="Arial"/>
          <w:b/>
          <w:sz w:val="32"/>
        </w:rPr>
      </w:pPr>
    </w:p>
    <w:p w14:paraId="14BDD013" w14:textId="77777777" w:rsidR="006469B7" w:rsidRDefault="006469B7" w:rsidP="003B23E4">
      <w:pPr>
        <w:jc w:val="both"/>
        <w:rPr>
          <w:rFonts w:ascii="Arial" w:hAnsi="Arial"/>
          <w:b/>
          <w:sz w:val="32"/>
        </w:rPr>
      </w:pPr>
      <w:r>
        <w:rPr>
          <w:rFonts w:ascii="Arial" w:hAnsi="Arial"/>
          <w:b/>
          <w:sz w:val="32"/>
        </w:rPr>
        <w:tab/>
        <w:t>7.4 Resources</w:t>
      </w:r>
    </w:p>
    <w:p w14:paraId="50E419D4" w14:textId="77777777" w:rsidR="00430A01" w:rsidRDefault="00430A01" w:rsidP="003B23E4">
      <w:pPr>
        <w:jc w:val="both"/>
      </w:pPr>
    </w:p>
    <w:p w14:paraId="59BFCB4E" w14:textId="77777777" w:rsidR="00E721D5" w:rsidRDefault="00E721D5" w:rsidP="003B23E4">
      <w:pPr>
        <w:jc w:val="both"/>
      </w:pPr>
    </w:p>
    <w:p w14:paraId="2DE761C1" w14:textId="77777777" w:rsidR="00E721D5" w:rsidRPr="0074133A" w:rsidRDefault="00E721D5" w:rsidP="003B23E4">
      <w:pPr>
        <w:jc w:val="both"/>
        <w:rPr>
          <w:sz w:val="24"/>
          <w:szCs w:val="24"/>
        </w:rPr>
      </w:pPr>
      <w:r w:rsidRPr="0074133A">
        <w:rPr>
          <w:sz w:val="24"/>
          <w:szCs w:val="24"/>
        </w:rPr>
        <w:t>The testing team has 3 members who work full time, are Computer Science graduate part-time students.</w:t>
      </w:r>
    </w:p>
    <w:p w14:paraId="209DEA9A" w14:textId="77777777" w:rsidR="006469B7" w:rsidRDefault="006469B7" w:rsidP="003B23E4">
      <w:pPr>
        <w:jc w:val="both"/>
        <w:rPr>
          <w:rFonts w:ascii="Arial" w:hAnsi="Arial"/>
          <w:b/>
          <w:sz w:val="32"/>
        </w:rPr>
      </w:pPr>
    </w:p>
    <w:p w14:paraId="653DE657" w14:textId="77777777" w:rsidR="006469B7" w:rsidRDefault="006469B7" w:rsidP="003B23E4">
      <w:pPr>
        <w:jc w:val="both"/>
        <w:rPr>
          <w:rFonts w:ascii="Arial" w:hAnsi="Arial"/>
          <w:b/>
          <w:sz w:val="32"/>
        </w:rPr>
      </w:pPr>
      <w:r>
        <w:rPr>
          <w:rFonts w:ascii="Arial" w:hAnsi="Arial"/>
          <w:b/>
          <w:sz w:val="32"/>
        </w:rPr>
        <w:tab/>
        <w:t>7.5 Schedule</w:t>
      </w:r>
    </w:p>
    <w:p w14:paraId="12BA93FD" w14:textId="77777777" w:rsidR="00AB54D4" w:rsidRDefault="00AB54D4" w:rsidP="003B23E4">
      <w:pPr>
        <w:jc w:val="both"/>
      </w:pPr>
    </w:p>
    <w:p w14:paraId="1ACC1878" w14:textId="77777777" w:rsidR="00C42E14" w:rsidRPr="0074133A" w:rsidRDefault="00DD4A41" w:rsidP="003B23E4">
      <w:pPr>
        <w:jc w:val="both"/>
        <w:rPr>
          <w:sz w:val="24"/>
          <w:szCs w:val="24"/>
        </w:rPr>
      </w:pPr>
      <w:r w:rsidRPr="0074133A">
        <w:rPr>
          <w:sz w:val="24"/>
          <w:szCs w:val="24"/>
        </w:rPr>
        <w:t>The project schedule covers from the time this project was assigned (April 7) until is due (May 16).</w:t>
      </w:r>
      <w:r w:rsidR="00C42E14" w:rsidRPr="0074133A">
        <w:rPr>
          <w:sz w:val="24"/>
          <w:szCs w:val="24"/>
        </w:rPr>
        <w:t xml:space="preserve"> </w:t>
      </w:r>
    </w:p>
    <w:p w14:paraId="22D378FB" w14:textId="77777777" w:rsidR="006469B7" w:rsidRPr="0074133A" w:rsidRDefault="00C42E14" w:rsidP="003B23E4">
      <w:pPr>
        <w:jc w:val="both"/>
        <w:rPr>
          <w:sz w:val="24"/>
          <w:szCs w:val="24"/>
        </w:rPr>
      </w:pPr>
      <w:r w:rsidRPr="0074133A">
        <w:rPr>
          <w:sz w:val="24"/>
          <w:szCs w:val="24"/>
        </w:rPr>
        <w:t>Final selection and definition of the project to work: April 14</w:t>
      </w:r>
      <w:r w:rsidR="00C16E7A">
        <w:rPr>
          <w:sz w:val="24"/>
          <w:szCs w:val="24"/>
        </w:rPr>
        <w:t>.</w:t>
      </w:r>
    </w:p>
    <w:p w14:paraId="25D4F04E" w14:textId="77777777" w:rsidR="00DD4A41" w:rsidRPr="0074133A" w:rsidRDefault="00DD4A41" w:rsidP="003B23E4">
      <w:pPr>
        <w:jc w:val="both"/>
        <w:rPr>
          <w:sz w:val="24"/>
          <w:szCs w:val="24"/>
        </w:rPr>
      </w:pPr>
    </w:p>
    <w:p w14:paraId="75139FDF" w14:textId="77777777" w:rsidR="00C42E14" w:rsidRPr="0074133A" w:rsidRDefault="00C42E14" w:rsidP="003B23E4">
      <w:pPr>
        <w:jc w:val="both"/>
        <w:rPr>
          <w:sz w:val="24"/>
          <w:szCs w:val="24"/>
        </w:rPr>
      </w:pPr>
      <w:r w:rsidRPr="0074133A">
        <w:rPr>
          <w:sz w:val="24"/>
          <w:szCs w:val="24"/>
        </w:rPr>
        <w:t xml:space="preserve">The schedule will include assigned time frame </w:t>
      </w:r>
      <w:r w:rsidR="00E721D5" w:rsidRPr="0074133A">
        <w:rPr>
          <w:sz w:val="24"/>
          <w:szCs w:val="24"/>
        </w:rPr>
        <w:t xml:space="preserve">for the </w:t>
      </w:r>
      <w:r w:rsidRPr="0074133A">
        <w:rPr>
          <w:sz w:val="24"/>
          <w:szCs w:val="24"/>
        </w:rPr>
        <w:t>tasks</w:t>
      </w:r>
      <w:r w:rsidR="00E721D5" w:rsidRPr="0074133A">
        <w:rPr>
          <w:sz w:val="24"/>
          <w:szCs w:val="24"/>
        </w:rPr>
        <w:t xml:space="preserve"> described in section 7.2 Testing Tasks.</w:t>
      </w:r>
    </w:p>
    <w:p w14:paraId="0CE92F6B" w14:textId="77777777" w:rsidR="00C42E14" w:rsidRDefault="00C42E14" w:rsidP="003B23E4">
      <w:pPr>
        <w:jc w:val="both"/>
      </w:pPr>
    </w:p>
    <w:p w14:paraId="68CCC3A8" w14:textId="77777777" w:rsidR="00DD4A41" w:rsidRDefault="00DD4A41" w:rsidP="003B23E4">
      <w:pPr>
        <w:jc w:val="both"/>
        <w:rPr>
          <w:rFonts w:ascii="Arial" w:hAnsi="Arial"/>
          <w:b/>
          <w:sz w:val="32"/>
        </w:rPr>
      </w:pPr>
    </w:p>
    <w:p w14:paraId="127AEF2F" w14:textId="77777777" w:rsidR="006469B7" w:rsidRPr="00B45152" w:rsidRDefault="006469B7" w:rsidP="003B23E4">
      <w:pPr>
        <w:pStyle w:val="Heading1"/>
        <w:jc w:val="both"/>
        <w:rPr>
          <w:rFonts w:ascii="Arial" w:hAnsi="Arial"/>
          <w:bCs/>
          <w:caps/>
          <w:sz w:val="32"/>
          <w:u w:val="none"/>
        </w:rPr>
      </w:pPr>
      <w:bookmarkStart w:id="35" w:name="_Toc451174021"/>
      <w:r w:rsidRPr="00B45152">
        <w:rPr>
          <w:rFonts w:ascii="Arial" w:hAnsi="Arial"/>
          <w:bCs/>
          <w:caps/>
          <w:sz w:val="32"/>
          <w:u w:val="none"/>
        </w:rPr>
        <w:t>8. Environmental Requirements</w:t>
      </w:r>
      <w:bookmarkEnd w:id="35"/>
    </w:p>
    <w:p w14:paraId="113687D0" w14:textId="77777777" w:rsidR="006469B7" w:rsidRDefault="006469B7" w:rsidP="003B23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jc w:val="both"/>
        <w:rPr>
          <w:rFonts w:ascii="Arial" w:hAnsi="Arial"/>
          <w:b/>
          <w:sz w:val="32"/>
        </w:rPr>
      </w:pPr>
      <w:r>
        <w:fldChar w:fldCharType="begin"/>
      </w:r>
      <w:r>
        <w:instrText>ADVANCE \d 7</w:instrText>
      </w:r>
      <w:r>
        <w:fldChar w:fldCharType="end"/>
      </w:r>
      <w:r>
        <w:fldChar w:fldCharType="begin"/>
      </w:r>
      <w:r>
        <w:instrText>tc "</w:instrText>
      </w:r>
      <w:bookmarkStart w:id="36" w:name="_Toc442838352"/>
      <w:r>
        <w:instrText>7.  Reviews and Audits</w:instrText>
      </w:r>
      <w:bookmarkEnd w:id="36"/>
      <w:r>
        <w:instrText>"</w:instrText>
      </w:r>
      <w:r>
        <w:fldChar w:fldCharType="end"/>
      </w:r>
      <w:r>
        <w:tab/>
      </w:r>
      <w:r>
        <w:rPr>
          <w:rFonts w:ascii="Arial" w:hAnsi="Arial"/>
          <w:b/>
          <w:sz w:val="32"/>
        </w:rPr>
        <w:t>8.1 Hardware</w:t>
      </w:r>
    </w:p>
    <w:p w14:paraId="7404F0B4" w14:textId="77777777" w:rsidR="003F2A66" w:rsidRDefault="003F2A66" w:rsidP="003B23E4">
      <w:pPr>
        <w:pStyle w:val="BodyText"/>
        <w:ind w:left="1440"/>
        <w:jc w:val="both"/>
        <w:rPr>
          <w:i/>
        </w:rPr>
      </w:pPr>
    </w:p>
    <w:p w14:paraId="7C9327CB" w14:textId="77777777" w:rsidR="003F2A66" w:rsidRPr="0074133A" w:rsidRDefault="003F2A66" w:rsidP="003B23E4">
      <w:pPr>
        <w:pStyle w:val="BodyTextIndent"/>
        <w:numPr>
          <w:ilvl w:val="0"/>
          <w:numId w:val="21"/>
        </w:numPr>
        <w:jc w:val="both"/>
        <w:rPr>
          <w:sz w:val="24"/>
          <w:szCs w:val="24"/>
        </w:rPr>
      </w:pPr>
      <w:r w:rsidRPr="0074133A">
        <w:rPr>
          <w:sz w:val="24"/>
          <w:szCs w:val="24"/>
        </w:rPr>
        <w:t>At least 256 MB memory although 512MB is recommended.</w:t>
      </w:r>
    </w:p>
    <w:p w14:paraId="346A8112" w14:textId="77777777" w:rsidR="007D6915" w:rsidRPr="0074133A" w:rsidRDefault="007D6915" w:rsidP="003B23E4">
      <w:pPr>
        <w:pStyle w:val="BodyTextIndent"/>
        <w:numPr>
          <w:ilvl w:val="0"/>
          <w:numId w:val="21"/>
        </w:numPr>
        <w:jc w:val="both"/>
        <w:rPr>
          <w:sz w:val="24"/>
          <w:szCs w:val="24"/>
        </w:rPr>
      </w:pPr>
      <w:r w:rsidRPr="0074133A">
        <w:rPr>
          <w:sz w:val="24"/>
          <w:szCs w:val="24"/>
        </w:rPr>
        <w:t>PC or Mac using modern operating system</w:t>
      </w:r>
    </w:p>
    <w:p w14:paraId="74E65FC9" w14:textId="77777777" w:rsidR="003F2A66" w:rsidRPr="0074133A" w:rsidRDefault="00647D78" w:rsidP="003B23E4">
      <w:pPr>
        <w:pStyle w:val="BodyTextIndent"/>
        <w:numPr>
          <w:ilvl w:val="0"/>
          <w:numId w:val="21"/>
        </w:numPr>
        <w:jc w:val="both"/>
        <w:rPr>
          <w:sz w:val="24"/>
          <w:szCs w:val="24"/>
        </w:rPr>
      </w:pPr>
      <w:r>
        <w:rPr>
          <w:sz w:val="24"/>
          <w:szCs w:val="24"/>
        </w:rPr>
        <w:t>S</w:t>
      </w:r>
      <w:r w:rsidR="003F2A66" w:rsidRPr="0074133A">
        <w:rPr>
          <w:sz w:val="24"/>
          <w:szCs w:val="24"/>
        </w:rPr>
        <w:t>creen resolution of at least 1024x768 pixels.</w:t>
      </w:r>
    </w:p>
    <w:p w14:paraId="44F59077" w14:textId="77777777" w:rsidR="006469B7" w:rsidRDefault="006469B7" w:rsidP="003B23E4">
      <w:pPr>
        <w:jc w:val="both"/>
        <w:rPr>
          <w:rFonts w:ascii="Arial" w:hAnsi="Arial"/>
          <w:b/>
          <w:sz w:val="32"/>
        </w:rPr>
      </w:pPr>
    </w:p>
    <w:p w14:paraId="1BB3F52E" w14:textId="77777777" w:rsidR="006469B7" w:rsidRPr="00257888" w:rsidRDefault="006469B7" w:rsidP="003B23E4">
      <w:pPr>
        <w:pStyle w:val="ListParagraph"/>
        <w:numPr>
          <w:ilvl w:val="1"/>
          <w:numId w:val="22"/>
        </w:numPr>
        <w:jc w:val="both"/>
        <w:rPr>
          <w:rFonts w:ascii="Arial" w:hAnsi="Arial"/>
          <w:b/>
          <w:sz w:val="32"/>
        </w:rPr>
      </w:pPr>
      <w:r w:rsidRPr="00257888">
        <w:rPr>
          <w:rFonts w:ascii="Arial" w:hAnsi="Arial"/>
          <w:b/>
          <w:sz w:val="32"/>
        </w:rPr>
        <w:t>Software</w:t>
      </w:r>
    </w:p>
    <w:p w14:paraId="61D1B848" w14:textId="77777777" w:rsidR="00257888" w:rsidRDefault="00257888" w:rsidP="003B23E4">
      <w:pPr>
        <w:pStyle w:val="BodyTextIndent"/>
        <w:ind w:left="1080"/>
        <w:jc w:val="both"/>
      </w:pPr>
    </w:p>
    <w:p w14:paraId="45978270" w14:textId="77777777" w:rsidR="00257888" w:rsidRDefault="00257888" w:rsidP="003B23E4">
      <w:pPr>
        <w:pStyle w:val="BodyTextIndent"/>
        <w:numPr>
          <w:ilvl w:val="0"/>
          <w:numId w:val="21"/>
        </w:numPr>
        <w:jc w:val="both"/>
        <w:rPr>
          <w:sz w:val="24"/>
          <w:szCs w:val="24"/>
        </w:rPr>
      </w:pPr>
      <w:r w:rsidRPr="0074133A">
        <w:rPr>
          <w:sz w:val="24"/>
          <w:szCs w:val="24"/>
        </w:rPr>
        <w:t>Windows 10, and Mac OS X.</w:t>
      </w:r>
    </w:p>
    <w:p w14:paraId="6073EC2F" w14:textId="77777777" w:rsidR="00647D78" w:rsidRPr="0074133A" w:rsidRDefault="00647D78" w:rsidP="003B23E4">
      <w:pPr>
        <w:pStyle w:val="BodyTextIndent"/>
        <w:numPr>
          <w:ilvl w:val="0"/>
          <w:numId w:val="21"/>
        </w:numPr>
        <w:jc w:val="both"/>
        <w:rPr>
          <w:sz w:val="24"/>
          <w:szCs w:val="24"/>
        </w:rPr>
      </w:pPr>
      <w:r>
        <w:rPr>
          <w:sz w:val="24"/>
          <w:szCs w:val="24"/>
        </w:rPr>
        <w:t>Java JDK 7 or greater</w:t>
      </w:r>
    </w:p>
    <w:p w14:paraId="5A38BDAF" w14:textId="77777777" w:rsidR="00257888" w:rsidRPr="0074133A" w:rsidRDefault="00257888" w:rsidP="003B23E4">
      <w:pPr>
        <w:pStyle w:val="BodyTextIndent"/>
        <w:numPr>
          <w:ilvl w:val="0"/>
          <w:numId w:val="21"/>
        </w:numPr>
        <w:jc w:val="both"/>
        <w:rPr>
          <w:sz w:val="24"/>
          <w:szCs w:val="24"/>
        </w:rPr>
      </w:pPr>
      <w:r w:rsidRPr="0074133A">
        <w:rPr>
          <w:sz w:val="24"/>
          <w:szCs w:val="24"/>
        </w:rPr>
        <w:t>Microsoft Office (Word, Excel) for reports and defect tracking</w:t>
      </w:r>
    </w:p>
    <w:p w14:paraId="4DD1D105" w14:textId="77777777" w:rsidR="00257888" w:rsidRPr="0074133A" w:rsidRDefault="00257888" w:rsidP="003B23E4">
      <w:pPr>
        <w:pStyle w:val="BodyTextIndent"/>
        <w:numPr>
          <w:ilvl w:val="0"/>
          <w:numId w:val="21"/>
        </w:numPr>
        <w:jc w:val="both"/>
        <w:rPr>
          <w:sz w:val="24"/>
          <w:szCs w:val="24"/>
        </w:rPr>
      </w:pPr>
      <w:r w:rsidRPr="0074133A">
        <w:rPr>
          <w:sz w:val="24"/>
          <w:szCs w:val="24"/>
        </w:rPr>
        <w:t>Microsoft Internet Explorer 11</w:t>
      </w:r>
    </w:p>
    <w:p w14:paraId="054C7C9E" w14:textId="77777777" w:rsidR="00257888" w:rsidRPr="0074133A" w:rsidRDefault="00257888" w:rsidP="003B23E4">
      <w:pPr>
        <w:pStyle w:val="BodyTextIndent"/>
        <w:numPr>
          <w:ilvl w:val="0"/>
          <w:numId w:val="21"/>
        </w:numPr>
        <w:jc w:val="both"/>
        <w:rPr>
          <w:sz w:val="24"/>
          <w:szCs w:val="24"/>
        </w:rPr>
      </w:pPr>
      <w:r w:rsidRPr="0074133A">
        <w:rPr>
          <w:sz w:val="24"/>
          <w:szCs w:val="24"/>
        </w:rPr>
        <w:t>Mozilla</w:t>
      </w:r>
    </w:p>
    <w:p w14:paraId="62557E08" w14:textId="77777777" w:rsidR="00257888" w:rsidRPr="0074133A" w:rsidRDefault="00257888" w:rsidP="003B23E4">
      <w:pPr>
        <w:pStyle w:val="BodyTextIndent"/>
        <w:numPr>
          <w:ilvl w:val="0"/>
          <w:numId w:val="21"/>
        </w:numPr>
        <w:jc w:val="both"/>
        <w:rPr>
          <w:sz w:val="24"/>
          <w:szCs w:val="24"/>
        </w:rPr>
      </w:pPr>
      <w:r w:rsidRPr="0074133A">
        <w:rPr>
          <w:sz w:val="24"/>
          <w:szCs w:val="24"/>
        </w:rPr>
        <w:lastRenderedPageBreak/>
        <w:t>Eclipse</w:t>
      </w:r>
    </w:p>
    <w:p w14:paraId="04D0E16F" w14:textId="77777777" w:rsidR="00257888" w:rsidRPr="0074133A" w:rsidRDefault="00257888" w:rsidP="003B23E4">
      <w:pPr>
        <w:pStyle w:val="BodyTextIndent"/>
        <w:numPr>
          <w:ilvl w:val="0"/>
          <w:numId w:val="21"/>
        </w:numPr>
        <w:jc w:val="both"/>
        <w:rPr>
          <w:sz w:val="24"/>
          <w:szCs w:val="24"/>
        </w:rPr>
      </w:pPr>
      <w:r w:rsidRPr="0074133A">
        <w:rPr>
          <w:sz w:val="24"/>
          <w:szCs w:val="24"/>
        </w:rPr>
        <w:t>Eclipse Memory Analyzer</w:t>
      </w:r>
    </w:p>
    <w:p w14:paraId="5C6521B6" w14:textId="77777777" w:rsidR="00257888" w:rsidRPr="0074133A" w:rsidRDefault="00257888" w:rsidP="003B23E4">
      <w:pPr>
        <w:pStyle w:val="BodyTextIndent"/>
        <w:numPr>
          <w:ilvl w:val="0"/>
          <w:numId w:val="21"/>
        </w:numPr>
        <w:jc w:val="both"/>
        <w:rPr>
          <w:sz w:val="24"/>
          <w:szCs w:val="24"/>
        </w:rPr>
      </w:pPr>
      <w:r w:rsidRPr="0074133A">
        <w:rPr>
          <w:sz w:val="24"/>
          <w:szCs w:val="24"/>
        </w:rPr>
        <w:t>Google CodePro AnalytiX</w:t>
      </w:r>
    </w:p>
    <w:p w14:paraId="2ECB1A69" w14:textId="77777777" w:rsidR="00257888" w:rsidRPr="0074133A" w:rsidRDefault="00257888" w:rsidP="003B23E4">
      <w:pPr>
        <w:pStyle w:val="BodyTextIndent"/>
        <w:numPr>
          <w:ilvl w:val="0"/>
          <w:numId w:val="21"/>
        </w:numPr>
        <w:jc w:val="both"/>
        <w:rPr>
          <w:sz w:val="24"/>
          <w:szCs w:val="24"/>
        </w:rPr>
      </w:pPr>
      <w:r w:rsidRPr="0074133A">
        <w:rPr>
          <w:sz w:val="24"/>
          <w:szCs w:val="24"/>
        </w:rPr>
        <w:t>FindBugs</w:t>
      </w:r>
    </w:p>
    <w:p w14:paraId="40C0F913" w14:textId="77777777" w:rsidR="00257888" w:rsidRDefault="00257888" w:rsidP="003B23E4">
      <w:pPr>
        <w:pStyle w:val="BodyText"/>
        <w:ind w:left="1440"/>
        <w:jc w:val="both"/>
        <w:rPr>
          <w:i/>
        </w:rPr>
      </w:pPr>
    </w:p>
    <w:p w14:paraId="462019F4" w14:textId="77777777" w:rsidR="007D6915" w:rsidRDefault="007D6915" w:rsidP="003B23E4">
      <w:pPr>
        <w:jc w:val="both"/>
        <w:rPr>
          <w:rFonts w:ascii="Arial" w:hAnsi="Arial"/>
          <w:b/>
          <w:sz w:val="32"/>
        </w:rPr>
      </w:pPr>
    </w:p>
    <w:p w14:paraId="58908D7D" w14:textId="77777777" w:rsidR="006469B7" w:rsidRDefault="006469B7" w:rsidP="003B23E4">
      <w:pPr>
        <w:ind w:firstLine="720"/>
        <w:jc w:val="both"/>
        <w:rPr>
          <w:rFonts w:ascii="Arial" w:hAnsi="Arial"/>
          <w:b/>
          <w:sz w:val="32"/>
        </w:rPr>
      </w:pPr>
      <w:r>
        <w:rPr>
          <w:rFonts w:ascii="Arial" w:hAnsi="Arial"/>
          <w:b/>
          <w:sz w:val="32"/>
        </w:rPr>
        <w:t>8.3 Security</w:t>
      </w:r>
    </w:p>
    <w:p w14:paraId="3C90EB2C" w14:textId="77777777" w:rsidR="0096789A" w:rsidRDefault="0096789A" w:rsidP="003B23E4">
      <w:pPr>
        <w:pStyle w:val="BodyTextIndent"/>
        <w:jc w:val="both"/>
      </w:pPr>
    </w:p>
    <w:p w14:paraId="1E9ACD01" w14:textId="77777777" w:rsidR="0096789A" w:rsidRPr="0074133A" w:rsidRDefault="0096789A" w:rsidP="003B23E4">
      <w:pPr>
        <w:pStyle w:val="BodyTextIndent"/>
        <w:jc w:val="both"/>
        <w:rPr>
          <w:sz w:val="24"/>
          <w:szCs w:val="24"/>
        </w:rPr>
      </w:pPr>
      <w:r w:rsidRPr="0074133A">
        <w:rPr>
          <w:sz w:val="24"/>
          <w:szCs w:val="24"/>
        </w:rPr>
        <w:t>The test environment doesn't have any specific security requirements.</w:t>
      </w:r>
    </w:p>
    <w:p w14:paraId="33B766EC" w14:textId="77777777" w:rsidR="006469B7" w:rsidRDefault="006469B7" w:rsidP="003B23E4">
      <w:pPr>
        <w:ind w:firstLine="720"/>
        <w:jc w:val="both"/>
        <w:rPr>
          <w:rFonts w:ascii="Arial" w:hAnsi="Arial"/>
          <w:b/>
          <w:sz w:val="32"/>
        </w:rPr>
      </w:pPr>
    </w:p>
    <w:p w14:paraId="1DF4311F" w14:textId="77777777" w:rsidR="006469B7" w:rsidRDefault="006469B7" w:rsidP="003B23E4">
      <w:pPr>
        <w:ind w:firstLine="720"/>
        <w:jc w:val="both"/>
        <w:rPr>
          <w:rFonts w:ascii="Arial" w:hAnsi="Arial"/>
          <w:b/>
          <w:sz w:val="32"/>
        </w:rPr>
      </w:pPr>
      <w:r>
        <w:rPr>
          <w:rFonts w:ascii="Arial" w:hAnsi="Arial"/>
          <w:b/>
          <w:sz w:val="32"/>
        </w:rPr>
        <w:t>8.4 Tools</w:t>
      </w:r>
    </w:p>
    <w:p w14:paraId="3C0D2D61" w14:textId="77777777" w:rsidR="00B01E1E" w:rsidRDefault="00B01E1E" w:rsidP="003B23E4">
      <w:pPr>
        <w:pStyle w:val="BodyTextIndent"/>
        <w:jc w:val="both"/>
      </w:pPr>
    </w:p>
    <w:p w14:paraId="6092C824" w14:textId="77777777" w:rsidR="006469B7" w:rsidRPr="0074133A" w:rsidRDefault="00262E16" w:rsidP="003B23E4">
      <w:pPr>
        <w:pStyle w:val="BodyTextIndent"/>
        <w:ind w:left="0"/>
        <w:jc w:val="both"/>
        <w:rPr>
          <w:sz w:val="24"/>
          <w:szCs w:val="24"/>
        </w:rPr>
      </w:pPr>
      <w:r w:rsidRPr="0074133A">
        <w:rPr>
          <w:sz w:val="24"/>
          <w:szCs w:val="24"/>
        </w:rPr>
        <w:t xml:space="preserve">The tools that will be </w:t>
      </w:r>
      <w:r w:rsidR="001352B1" w:rsidRPr="0074133A">
        <w:rPr>
          <w:sz w:val="24"/>
          <w:szCs w:val="24"/>
        </w:rPr>
        <w:t>used for</w:t>
      </w:r>
      <w:r w:rsidRPr="0074133A">
        <w:rPr>
          <w:sz w:val="24"/>
          <w:szCs w:val="24"/>
        </w:rPr>
        <w:t xml:space="preserve"> testing FreeCol are:</w:t>
      </w:r>
    </w:p>
    <w:p w14:paraId="7A14E81D" w14:textId="77777777" w:rsidR="00262E16" w:rsidRPr="0074133A" w:rsidRDefault="001352B1" w:rsidP="003B23E4">
      <w:pPr>
        <w:pStyle w:val="BodyTextIndent"/>
        <w:ind w:left="0"/>
        <w:jc w:val="both"/>
        <w:rPr>
          <w:sz w:val="24"/>
          <w:szCs w:val="24"/>
        </w:rPr>
      </w:pPr>
      <w:r w:rsidRPr="0074133A">
        <w:rPr>
          <w:sz w:val="24"/>
          <w:szCs w:val="24"/>
        </w:rPr>
        <w:t>Eclipse Memory A</w:t>
      </w:r>
      <w:r w:rsidR="00262E16" w:rsidRPr="0074133A">
        <w:rPr>
          <w:sz w:val="24"/>
          <w:szCs w:val="24"/>
        </w:rPr>
        <w:t>nalyzer</w:t>
      </w:r>
      <w:r w:rsidRPr="0074133A">
        <w:rPr>
          <w:sz w:val="24"/>
          <w:szCs w:val="24"/>
        </w:rPr>
        <w:t xml:space="preserve"> to f</w:t>
      </w:r>
      <w:r w:rsidR="00262E16" w:rsidRPr="0074133A">
        <w:rPr>
          <w:sz w:val="24"/>
          <w:szCs w:val="24"/>
        </w:rPr>
        <w:t>ind how much memory is consumed while the product is running.</w:t>
      </w:r>
      <w:r w:rsidRPr="0074133A">
        <w:rPr>
          <w:sz w:val="24"/>
          <w:szCs w:val="24"/>
        </w:rPr>
        <w:t xml:space="preserve"> The results of this test will be contained in </w:t>
      </w:r>
      <w:r w:rsidR="00764F65" w:rsidRPr="0074133A">
        <w:rPr>
          <w:sz w:val="24"/>
          <w:szCs w:val="24"/>
        </w:rPr>
        <w:t>a zipped</w:t>
      </w:r>
      <w:r w:rsidRPr="0074133A">
        <w:rPr>
          <w:sz w:val="24"/>
          <w:szCs w:val="24"/>
        </w:rPr>
        <w:t xml:space="preserve"> file called eclipsememoryanalyzerreport.zip </w:t>
      </w:r>
      <w:r w:rsidR="00764F65" w:rsidRPr="0074133A">
        <w:rPr>
          <w:sz w:val="24"/>
          <w:szCs w:val="24"/>
        </w:rPr>
        <w:t>and</w:t>
      </w:r>
      <w:r w:rsidRPr="0074133A">
        <w:rPr>
          <w:sz w:val="24"/>
          <w:szCs w:val="24"/>
        </w:rPr>
        <w:t xml:space="preserve"> will be stored in GitHub under the main directory.</w:t>
      </w:r>
    </w:p>
    <w:p w14:paraId="0F1994FA" w14:textId="77777777" w:rsidR="00262E16" w:rsidRPr="0074133A" w:rsidRDefault="00262E16" w:rsidP="003B23E4">
      <w:pPr>
        <w:pStyle w:val="BodyTextIndent"/>
        <w:ind w:left="0"/>
        <w:jc w:val="both"/>
        <w:rPr>
          <w:sz w:val="24"/>
          <w:szCs w:val="24"/>
        </w:rPr>
      </w:pPr>
      <w:r w:rsidRPr="0074133A">
        <w:rPr>
          <w:sz w:val="24"/>
          <w:szCs w:val="24"/>
        </w:rPr>
        <w:t>Google</w:t>
      </w:r>
      <w:r w:rsidR="001352B1" w:rsidRPr="0074133A">
        <w:rPr>
          <w:sz w:val="24"/>
          <w:szCs w:val="24"/>
        </w:rPr>
        <w:t xml:space="preserve"> CodeP</w:t>
      </w:r>
      <w:r w:rsidRPr="0074133A">
        <w:rPr>
          <w:sz w:val="24"/>
          <w:szCs w:val="24"/>
        </w:rPr>
        <w:t>ro</w:t>
      </w:r>
      <w:r w:rsidR="00257888" w:rsidRPr="0074133A">
        <w:rPr>
          <w:sz w:val="24"/>
          <w:szCs w:val="24"/>
        </w:rPr>
        <w:t xml:space="preserve"> AnalytiX</w:t>
      </w:r>
      <w:r w:rsidR="001352B1" w:rsidRPr="0074133A">
        <w:rPr>
          <w:sz w:val="24"/>
          <w:szCs w:val="24"/>
        </w:rPr>
        <w:t xml:space="preserve"> and its</w:t>
      </w:r>
      <w:r w:rsidRPr="0074133A">
        <w:rPr>
          <w:sz w:val="24"/>
          <w:szCs w:val="24"/>
        </w:rPr>
        <w:t xml:space="preserve"> audit</w:t>
      </w:r>
      <w:r w:rsidR="001352B1" w:rsidRPr="0074133A">
        <w:rPr>
          <w:sz w:val="24"/>
          <w:szCs w:val="24"/>
        </w:rPr>
        <w:t>s tools to perform static code analysis, remove defects and update</w:t>
      </w:r>
      <w:r w:rsidRPr="0074133A">
        <w:rPr>
          <w:sz w:val="24"/>
          <w:szCs w:val="24"/>
        </w:rPr>
        <w:t xml:space="preserve"> empty statements red flag</w:t>
      </w:r>
      <w:r w:rsidR="001352B1" w:rsidRPr="0074133A">
        <w:rPr>
          <w:sz w:val="24"/>
          <w:szCs w:val="24"/>
        </w:rPr>
        <w:t>ged</w:t>
      </w:r>
      <w:r w:rsidRPr="0074133A">
        <w:rPr>
          <w:sz w:val="24"/>
          <w:szCs w:val="24"/>
        </w:rPr>
        <w:t xml:space="preserve"> based on the component audit. The audit file </w:t>
      </w:r>
      <w:r w:rsidR="001352B1" w:rsidRPr="0074133A">
        <w:rPr>
          <w:sz w:val="24"/>
          <w:szCs w:val="24"/>
        </w:rPr>
        <w:t xml:space="preserve">will be located in GitHub repository under </w:t>
      </w:r>
      <w:r w:rsidRPr="0074133A">
        <w:rPr>
          <w:sz w:val="24"/>
          <w:szCs w:val="24"/>
        </w:rPr>
        <w:t xml:space="preserve">metrics </w:t>
      </w:r>
      <w:r w:rsidR="00C03373" w:rsidRPr="0074133A">
        <w:rPr>
          <w:sz w:val="24"/>
          <w:szCs w:val="24"/>
        </w:rPr>
        <w:t>folder</w:t>
      </w:r>
      <w:r w:rsidR="001352B1" w:rsidRPr="0074133A">
        <w:rPr>
          <w:sz w:val="24"/>
          <w:szCs w:val="24"/>
        </w:rPr>
        <w:t xml:space="preserve">. File name will </w:t>
      </w:r>
      <w:r w:rsidR="00764F65" w:rsidRPr="0074133A">
        <w:rPr>
          <w:sz w:val="24"/>
          <w:szCs w:val="24"/>
        </w:rPr>
        <w:t>be audit</w:t>
      </w:r>
      <w:r w:rsidRPr="0074133A">
        <w:rPr>
          <w:sz w:val="24"/>
          <w:szCs w:val="24"/>
        </w:rPr>
        <w:t xml:space="preserve"> violations .html</w:t>
      </w:r>
    </w:p>
    <w:p w14:paraId="6374F8C9" w14:textId="77777777" w:rsidR="00262E16" w:rsidRPr="0074133A" w:rsidRDefault="001352B1" w:rsidP="003B23E4">
      <w:pPr>
        <w:pStyle w:val="BodyTextIndent"/>
        <w:ind w:left="0"/>
        <w:jc w:val="both"/>
        <w:rPr>
          <w:sz w:val="24"/>
          <w:szCs w:val="24"/>
        </w:rPr>
      </w:pPr>
      <w:r w:rsidRPr="0074133A">
        <w:rPr>
          <w:sz w:val="24"/>
          <w:szCs w:val="24"/>
        </w:rPr>
        <w:t xml:space="preserve">FreeCol documentation which describes how to install and running FreeCol. This documentation will be </w:t>
      </w:r>
      <w:r w:rsidR="00647D78" w:rsidRPr="0074133A">
        <w:rPr>
          <w:sz w:val="24"/>
          <w:szCs w:val="24"/>
        </w:rPr>
        <w:t>used</w:t>
      </w:r>
      <w:r w:rsidRPr="0074133A">
        <w:rPr>
          <w:sz w:val="24"/>
          <w:szCs w:val="24"/>
        </w:rPr>
        <w:t xml:space="preserve"> to validate it guides the use of the game to the end user as intended.</w:t>
      </w:r>
    </w:p>
    <w:p w14:paraId="1979192E" w14:textId="77777777" w:rsidR="001352B1" w:rsidRPr="0074133A" w:rsidRDefault="001352B1" w:rsidP="003B23E4">
      <w:pPr>
        <w:pStyle w:val="BodyTextIndent"/>
        <w:ind w:left="0"/>
        <w:jc w:val="both"/>
        <w:rPr>
          <w:sz w:val="24"/>
          <w:szCs w:val="24"/>
        </w:rPr>
      </w:pPr>
      <w:r w:rsidRPr="0074133A">
        <w:rPr>
          <w:sz w:val="24"/>
          <w:szCs w:val="24"/>
        </w:rPr>
        <w:t xml:space="preserve">Run all test </w:t>
      </w:r>
      <w:r w:rsidR="00CE797B">
        <w:rPr>
          <w:sz w:val="24"/>
          <w:szCs w:val="24"/>
        </w:rPr>
        <w:t>cases</w:t>
      </w:r>
      <w:r w:rsidRPr="0074133A">
        <w:rPr>
          <w:sz w:val="24"/>
          <w:szCs w:val="24"/>
        </w:rPr>
        <w:t xml:space="preserve"> that currently exist within the FreeCol code.</w:t>
      </w:r>
    </w:p>
    <w:p w14:paraId="55C7AB3D" w14:textId="77777777" w:rsidR="00262E16" w:rsidRPr="0074133A" w:rsidRDefault="00262E16" w:rsidP="003B23E4">
      <w:pPr>
        <w:pStyle w:val="BodyTextIndent"/>
        <w:ind w:left="0"/>
        <w:jc w:val="both"/>
        <w:rPr>
          <w:sz w:val="24"/>
          <w:szCs w:val="24"/>
        </w:rPr>
      </w:pPr>
      <w:r w:rsidRPr="0074133A">
        <w:rPr>
          <w:sz w:val="24"/>
          <w:szCs w:val="24"/>
        </w:rPr>
        <w:t>FindBugs</w:t>
      </w:r>
      <w:r w:rsidR="001352B1" w:rsidRPr="0074133A">
        <w:rPr>
          <w:sz w:val="24"/>
          <w:szCs w:val="24"/>
        </w:rPr>
        <w:t xml:space="preserve"> that helps finding </w:t>
      </w:r>
      <w:r w:rsidRPr="0074133A">
        <w:rPr>
          <w:sz w:val="24"/>
          <w:szCs w:val="24"/>
        </w:rPr>
        <w:t xml:space="preserve">bugs in the code. </w:t>
      </w:r>
      <w:r w:rsidR="001352B1" w:rsidRPr="0074133A">
        <w:rPr>
          <w:sz w:val="24"/>
          <w:szCs w:val="24"/>
        </w:rPr>
        <w:t>The team will make</w:t>
      </w:r>
      <w:r w:rsidRPr="0074133A">
        <w:rPr>
          <w:sz w:val="24"/>
          <w:szCs w:val="24"/>
        </w:rPr>
        <w:t xml:space="preserve"> </w:t>
      </w:r>
      <w:r w:rsidR="00764F65" w:rsidRPr="0074133A">
        <w:rPr>
          <w:sz w:val="24"/>
          <w:szCs w:val="24"/>
        </w:rPr>
        <w:t>appropriate</w:t>
      </w:r>
      <w:r w:rsidRPr="0074133A">
        <w:rPr>
          <w:sz w:val="24"/>
          <w:szCs w:val="24"/>
        </w:rPr>
        <w:t xml:space="preserve"> changes that</w:t>
      </w:r>
      <w:r w:rsidR="001352B1" w:rsidRPr="0074133A">
        <w:rPr>
          <w:sz w:val="24"/>
          <w:szCs w:val="24"/>
        </w:rPr>
        <w:t xml:space="preserve"> F</w:t>
      </w:r>
      <w:r w:rsidRPr="0074133A">
        <w:rPr>
          <w:sz w:val="24"/>
          <w:szCs w:val="24"/>
        </w:rPr>
        <w:t>ind</w:t>
      </w:r>
      <w:r w:rsidR="001352B1" w:rsidRPr="0074133A">
        <w:rPr>
          <w:sz w:val="24"/>
          <w:szCs w:val="24"/>
        </w:rPr>
        <w:t>B</w:t>
      </w:r>
      <w:r w:rsidRPr="0074133A">
        <w:rPr>
          <w:sz w:val="24"/>
          <w:szCs w:val="24"/>
        </w:rPr>
        <w:t>ugs recommend</w:t>
      </w:r>
      <w:r w:rsidR="00B01E1E" w:rsidRPr="0074133A">
        <w:rPr>
          <w:sz w:val="24"/>
          <w:szCs w:val="24"/>
        </w:rPr>
        <w:t>s</w:t>
      </w:r>
      <w:r w:rsidRPr="0074133A">
        <w:rPr>
          <w:sz w:val="24"/>
          <w:szCs w:val="24"/>
        </w:rPr>
        <w:t>.</w:t>
      </w:r>
    </w:p>
    <w:p w14:paraId="68011F78" w14:textId="77777777" w:rsidR="00262E16" w:rsidRDefault="00262E16" w:rsidP="003B23E4">
      <w:pPr>
        <w:pStyle w:val="BodyText"/>
        <w:ind w:left="1440"/>
        <w:jc w:val="both"/>
        <w:rPr>
          <w:i/>
        </w:rPr>
      </w:pPr>
    </w:p>
    <w:p w14:paraId="0E213668" w14:textId="77777777" w:rsidR="006469B7" w:rsidRDefault="006469B7" w:rsidP="003B23E4">
      <w:pPr>
        <w:jc w:val="both"/>
        <w:rPr>
          <w:rFonts w:ascii="Arial" w:hAnsi="Arial"/>
          <w:b/>
          <w:sz w:val="32"/>
        </w:rPr>
      </w:pPr>
    </w:p>
    <w:p w14:paraId="2B30F844" w14:textId="77777777" w:rsidR="006469B7" w:rsidRDefault="006469B7" w:rsidP="003B23E4">
      <w:pPr>
        <w:ind w:firstLine="720"/>
        <w:jc w:val="both"/>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14:paraId="10B1234B" w14:textId="77777777" w:rsidR="007D6915" w:rsidRDefault="007D6915" w:rsidP="003B23E4">
      <w:pPr>
        <w:pStyle w:val="BodyText"/>
        <w:ind w:left="1440"/>
        <w:jc w:val="both"/>
        <w:rPr>
          <w:i/>
        </w:rPr>
      </w:pPr>
    </w:p>
    <w:p w14:paraId="76A3BEDF" w14:textId="77777777" w:rsidR="00DD4A41" w:rsidRPr="0074133A" w:rsidRDefault="00BA359D" w:rsidP="003B23E4">
      <w:pPr>
        <w:pStyle w:val="BodyTextIndent"/>
        <w:ind w:left="0"/>
        <w:jc w:val="both"/>
        <w:rPr>
          <w:sz w:val="24"/>
          <w:szCs w:val="24"/>
        </w:rPr>
      </w:pPr>
      <w:r w:rsidRPr="0074133A">
        <w:rPr>
          <w:sz w:val="24"/>
          <w:szCs w:val="24"/>
        </w:rPr>
        <w:t>The test environment for this</w:t>
      </w:r>
      <w:r w:rsidR="00DD4A41" w:rsidRPr="0074133A">
        <w:rPr>
          <w:sz w:val="24"/>
          <w:szCs w:val="24"/>
        </w:rPr>
        <w:t xml:space="preserve"> project is extremely constrain</w:t>
      </w:r>
      <w:r w:rsidR="00BF4D02" w:rsidRPr="0074133A">
        <w:rPr>
          <w:sz w:val="24"/>
          <w:szCs w:val="24"/>
        </w:rPr>
        <w:t>ed</w:t>
      </w:r>
      <w:r w:rsidR="00DD4A41" w:rsidRPr="0074133A">
        <w:rPr>
          <w:sz w:val="24"/>
          <w:szCs w:val="24"/>
        </w:rPr>
        <w:t xml:space="preserve"> for resources. </w:t>
      </w:r>
      <w:r w:rsidR="00BF4D02" w:rsidRPr="0074133A">
        <w:rPr>
          <w:sz w:val="24"/>
          <w:szCs w:val="24"/>
        </w:rPr>
        <w:t>C</w:t>
      </w:r>
      <w:r w:rsidR="00DD4A41" w:rsidRPr="0074133A">
        <w:rPr>
          <w:sz w:val="24"/>
          <w:szCs w:val="24"/>
        </w:rPr>
        <w:t xml:space="preserve">onstraints to this project are:  members time availability – members work full time, are Computer Science graduate part-time students and are only available on weekends; selection of the project to be analyzed: finally decided on April 14.  </w:t>
      </w:r>
    </w:p>
    <w:p w14:paraId="02DE6DEC" w14:textId="77777777" w:rsidR="007D6915" w:rsidRPr="0074133A" w:rsidRDefault="00BF4D02" w:rsidP="003B23E4">
      <w:pPr>
        <w:pStyle w:val="BodyTextIndent"/>
        <w:ind w:left="0"/>
        <w:jc w:val="both"/>
        <w:rPr>
          <w:sz w:val="24"/>
          <w:szCs w:val="24"/>
        </w:rPr>
      </w:pPr>
      <w:r w:rsidRPr="0074133A">
        <w:rPr>
          <w:sz w:val="24"/>
          <w:szCs w:val="24"/>
        </w:rPr>
        <w:t>An important risk is that the FreeCol</w:t>
      </w:r>
      <w:r w:rsidR="007D6915" w:rsidRPr="0074133A">
        <w:rPr>
          <w:sz w:val="24"/>
          <w:szCs w:val="24"/>
        </w:rPr>
        <w:t xml:space="preserve"> is an open source </w:t>
      </w:r>
      <w:r w:rsidRPr="0074133A">
        <w:rPr>
          <w:sz w:val="24"/>
          <w:szCs w:val="24"/>
        </w:rPr>
        <w:t>software</w:t>
      </w:r>
      <w:r w:rsidR="007D6915" w:rsidRPr="0074133A">
        <w:rPr>
          <w:sz w:val="24"/>
          <w:szCs w:val="24"/>
        </w:rPr>
        <w:t xml:space="preserve"> an</w:t>
      </w:r>
      <w:r w:rsidRPr="0074133A">
        <w:rPr>
          <w:sz w:val="24"/>
          <w:szCs w:val="24"/>
        </w:rPr>
        <w:t xml:space="preserve">d anybody can commit to it. The </w:t>
      </w:r>
      <w:r w:rsidR="007D6915" w:rsidRPr="0074133A">
        <w:rPr>
          <w:sz w:val="24"/>
          <w:szCs w:val="24"/>
        </w:rPr>
        <w:t>Contingency plan to offset that risk is to have</w:t>
      </w:r>
      <w:r w:rsidRPr="0074133A">
        <w:rPr>
          <w:sz w:val="24"/>
          <w:szCs w:val="24"/>
        </w:rPr>
        <w:t xml:space="preserve"> </w:t>
      </w:r>
      <w:r w:rsidR="007D6915" w:rsidRPr="0074133A">
        <w:rPr>
          <w:sz w:val="24"/>
          <w:szCs w:val="24"/>
        </w:rPr>
        <w:t xml:space="preserve">a moderator that accept and test any </w:t>
      </w:r>
      <w:r w:rsidR="00BA359D" w:rsidRPr="0074133A">
        <w:rPr>
          <w:sz w:val="24"/>
          <w:szCs w:val="24"/>
        </w:rPr>
        <w:t>branches</w:t>
      </w:r>
      <w:r w:rsidR="007D6915" w:rsidRPr="0074133A">
        <w:rPr>
          <w:sz w:val="24"/>
          <w:szCs w:val="24"/>
        </w:rPr>
        <w:t xml:space="preserve"> that are introduced before is introduced</w:t>
      </w:r>
      <w:r w:rsidRPr="0074133A">
        <w:rPr>
          <w:sz w:val="24"/>
          <w:szCs w:val="24"/>
        </w:rPr>
        <w:t xml:space="preserve"> to the master branch</w:t>
      </w:r>
      <w:r w:rsidR="007D6915" w:rsidRPr="0074133A">
        <w:rPr>
          <w:sz w:val="24"/>
          <w:szCs w:val="24"/>
        </w:rPr>
        <w:t>.</w:t>
      </w:r>
    </w:p>
    <w:p w14:paraId="2A2BA26B" w14:textId="77777777" w:rsidR="00E34AC7" w:rsidRPr="0074133A" w:rsidRDefault="00E34AC7" w:rsidP="003B23E4">
      <w:pPr>
        <w:pStyle w:val="BodyTextIndent"/>
        <w:ind w:left="0"/>
        <w:jc w:val="both"/>
        <w:rPr>
          <w:sz w:val="24"/>
          <w:szCs w:val="24"/>
        </w:rPr>
      </w:pPr>
      <w:r w:rsidRPr="0074133A">
        <w:rPr>
          <w:sz w:val="24"/>
          <w:szCs w:val="24"/>
        </w:rPr>
        <w:t>An assumption the test team will make is that built- it test are working precisely in target testing.</w:t>
      </w:r>
    </w:p>
    <w:p w14:paraId="6702B8BD" w14:textId="77777777" w:rsidR="00B17307" w:rsidRDefault="00B17307" w:rsidP="003B23E4">
      <w:pPr>
        <w:pStyle w:val="BodyText"/>
        <w:ind w:left="1440"/>
        <w:jc w:val="both"/>
        <w:rPr>
          <w:i/>
        </w:rPr>
      </w:pPr>
    </w:p>
    <w:p w14:paraId="6E7621A5" w14:textId="77777777" w:rsidR="006469B7" w:rsidRPr="00B45152" w:rsidRDefault="006469B7" w:rsidP="003B23E4">
      <w:pPr>
        <w:pStyle w:val="Heading1"/>
        <w:jc w:val="both"/>
        <w:rPr>
          <w:rFonts w:ascii="Arial" w:hAnsi="Arial"/>
          <w:bCs/>
          <w:caps/>
          <w:sz w:val="32"/>
          <w:u w:val="none"/>
        </w:rPr>
      </w:pPr>
      <w:bookmarkStart w:id="37" w:name="_Toc451174022"/>
      <w:r w:rsidRPr="00B45152">
        <w:rPr>
          <w:rFonts w:ascii="Arial" w:hAnsi="Arial"/>
          <w:bCs/>
          <w:caps/>
          <w:sz w:val="32"/>
          <w:u w:val="none"/>
        </w:rPr>
        <w:t>9. Change Management Procedures</w:t>
      </w:r>
      <w:bookmarkEnd w:id="37"/>
    </w:p>
    <w:p w14:paraId="44F5A1DD" w14:textId="77777777" w:rsidR="006469B7" w:rsidRDefault="006469B7" w:rsidP="003B23E4">
      <w:pPr>
        <w:jc w:val="both"/>
        <w:rPr>
          <w:rFonts w:ascii="Arial" w:hAnsi="Arial"/>
          <w:b/>
          <w:sz w:val="32"/>
        </w:rPr>
      </w:pPr>
    </w:p>
    <w:p w14:paraId="1E4F7CEB" w14:textId="77777777" w:rsidR="00167559" w:rsidRDefault="00167559" w:rsidP="003B23E4">
      <w:pPr>
        <w:pStyle w:val="BodyTextIndent"/>
        <w:jc w:val="both"/>
      </w:pPr>
    </w:p>
    <w:p w14:paraId="6A7810D8" w14:textId="77777777" w:rsidR="00167559" w:rsidRPr="008A4823" w:rsidRDefault="00167559" w:rsidP="003B23E4">
      <w:pPr>
        <w:pStyle w:val="BodyTextIndent"/>
        <w:ind w:left="0"/>
        <w:jc w:val="both"/>
        <w:rPr>
          <w:sz w:val="24"/>
          <w:szCs w:val="24"/>
        </w:rPr>
      </w:pPr>
      <w:r w:rsidRPr="008A4823">
        <w:rPr>
          <w:sz w:val="24"/>
          <w:szCs w:val="24"/>
        </w:rPr>
        <w:t>The procedure for changing the test plan is as follows:</w:t>
      </w:r>
    </w:p>
    <w:p w14:paraId="1B2B27A1" w14:textId="77777777" w:rsidR="00C16E7A" w:rsidRDefault="00167559" w:rsidP="003B23E4">
      <w:pPr>
        <w:pStyle w:val="BodyTextIndent"/>
        <w:ind w:left="0"/>
        <w:jc w:val="both"/>
        <w:rPr>
          <w:sz w:val="24"/>
          <w:szCs w:val="24"/>
        </w:rPr>
      </w:pPr>
      <w:r w:rsidRPr="008A4823">
        <w:rPr>
          <w:sz w:val="24"/>
          <w:szCs w:val="24"/>
        </w:rPr>
        <w:t xml:space="preserve">Propose changes to FreeCol using the shared repository at </w:t>
      </w:r>
      <w:r w:rsidR="00BA359D" w:rsidRPr="008A4823">
        <w:rPr>
          <w:sz w:val="24"/>
          <w:szCs w:val="24"/>
        </w:rPr>
        <w:t>GitHub:</w:t>
      </w:r>
      <w:r w:rsidRPr="008A4823">
        <w:rPr>
          <w:sz w:val="24"/>
          <w:szCs w:val="24"/>
        </w:rPr>
        <w:t xml:space="preserve"> Baymax2008/cosc603-Duffy-Encinas-Gale-finalproject and using the branches approach the GitHub </w:t>
      </w:r>
      <w:r w:rsidR="00632A87" w:rsidRPr="008A4823">
        <w:rPr>
          <w:sz w:val="24"/>
          <w:szCs w:val="24"/>
        </w:rPr>
        <w:t>provides</w:t>
      </w:r>
      <w:r w:rsidRPr="008A4823">
        <w:rPr>
          <w:sz w:val="24"/>
          <w:szCs w:val="24"/>
        </w:rPr>
        <w:t>.</w:t>
      </w:r>
    </w:p>
    <w:p w14:paraId="619C1A50" w14:textId="77777777" w:rsidR="00167559" w:rsidRPr="008A4823" w:rsidRDefault="00167559" w:rsidP="003B23E4">
      <w:pPr>
        <w:pStyle w:val="BodyTextIndent"/>
        <w:ind w:left="0"/>
        <w:jc w:val="both"/>
        <w:rPr>
          <w:sz w:val="24"/>
          <w:szCs w:val="24"/>
        </w:rPr>
      </w:pPr>
      <w:r w:rsidRPr="008A4823">
        <w:rPr>
          <w:sz w:val="24"/>
          <w:szCs w:val="24"/>
        </w:rPr>
        <w:t>The team will discuss the proposal and either reject it, accept it, or accept it with modifications.</w:t>
      </w:r>
      <w:r w:rsidR="00632A87" w:rsidRPr="008A4823">
        <w:rPr>
          <w:sz w:val="24"/>
          <w:szCs w:val="24"/>
        </w:rPr>
        <w:t xml:space="preserve"> </w:t>
      </w:r>
      <w:r w:rsidRPr="008A4823">
        <w:rPr>
          <w:sz w:val="24"/>
          <w:szCs w:val="24"/>
        </w:rPr>
        <w:t>If the team accepts the proposal, then it and any agreed upon modifications will be implemented.</w:t>
      </w:r>
    </w:p>
    <w:p w14:paraId="3CAA4C33" w14:textId="77777777" w:rsidR="006469B7" w:rsidRDefault="006469B7" w:rsidP="003B23E4">
      <w:pPr>
        <w:jc w:val="both"/>
        <w:rPr>
          <w:rFonts w:ascii="Arial" w:hAnsi="Arial"/>
          <w:b/>
          <w:sz w:val="32"/>
        </w:rPr>
      </w:pPr>
    </w:p>
    <w:p w14:paraId="6C3A11E6" w14:textId="77777777" w:rsidR="006469B7" w:rsidRDefault="006469B7" w:rsidP="003B23E4">
      <w:pPr>
        <w:jc w:val="both"/>
        <w:rPr>
          <w:rFonts w:ascii="Arial" w:hAnsi="Arial"/>
          <w:b/>
          <w:sz w:val="32"/>
        </w:rPr>
      </w:pPr>
    </w:p>
    <w:p w14:paraId="0ACD8870" w14:textId="77777777" w:rsidR="006469B7" w:rsidRDefault="006469B7" w:rsidP="003B23E4">
      <w:pPr>
        <w:pStyle w:val="Heading1"/>
        <w:jc w:val="both"/>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0C792" w14:textId="77777777" w:rsidR="00175123" w:rsidRDefault="00175123">
      <w:r>
        <w:separator/>
      </w:r>
    </w:p>
  </w:endnote>
  <w:endnote w:type="continuationSeparator" w:id="0">
    <w:p w14:paraId="3665756D" w14:textId="77777777" w:rsidR="00175123" w:rsidRDefault="0017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EEAB" w14:textId="77777777" w:rsidR="001352B1" w:rsidRDefault="001352B1">
    <w:pPr>
      <w:pStyle w:val="Footer"/>
      <w:framePr w:w="576" w:wrap="auto" w:vAnchor="page" w:hAnchor="page" w:x="10945" w:y="15121"/>
      <w:jc w:val="right"/>
      <w:rPr>
        <w:rStyle w:val="PageNumber"/>
      </w:rPr>
    </w:pPr>
  </w:p>
  <w:p w14:paraId="2DE0C986" w14:textId="77777777" w:rsidR="001352B1" w:rsidRDefault="001352B1">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9611D" w14:textId="77777777" w:rsidR="001352B1" w:rsidRDefault="001352B1">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721152"/>
      <w:docPartObj>
        <w:docPartGallery w:val="Page Numbers (Bottom of Page)"/>
        <w:docPartUnique/>
      </w:docPartObj>
    </w:sdtPr>
    <w:sdtEndPr>
      <w:rPr>
        <w:noProof/>
      </w:rPr>
    </w:sdtEndPr>
    <w:sdtContent>
      <w:p w14:paraId="57C85BF0" w14:textId="49B2E1BC" w:rsidR="00DE5306" w:rsidRDefault="00DE5306">
        <w:pPr>
          <w:pStyle w:val="Footer"/>
          <w:jc w:val="right"/>
        </w:pPr>
        <w:r>
          <w:fldChar w:fldCharType="begin"/>
        </w:r>
        <w:r>
          <w:instrText xml:space="preserve"> PAGE   \* MERGEFORMAT </w:instrText>
        </w:r>
        <w:r>
          <w:fldChar w:fldCharType="separate"/>
        </w:r>
        <w:r w:rsidR="00AA5541">
          <w:rPr>
            <w:noProof/>
          </w:rPr>
          <w:t>7</w:t>
        </w:r>
        <w:r>
          <w:rPr>
            <w:noProof/>
          </w:rPr>
          <w:fldChar w:fldCharType="end"/>
        </w:r>
      </w:p>
    </w:sdtContent>
  </w:sdt>
  <w:p w14:paraId="3C7BD995" w14:textId="77777777" w:rsidR="001352B1" w:rsidRDefault="001352B1"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8DB58" w14:textId="77777777" w:rsidR="00175123" w:rsidRDefault="00175123">
      <w:r>
        <w:separator/>
      </w:r>
    </w:p>
  </w:footnote>
  <w:footnote w:type="continuationSeparator" w:id="0">
    <w:p w14:paraId="4872F95A" w14:textId="77777777" w:rsidR="00175123" w:rsidRDefault="0017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A8E83" w14:textId="77777777" w:rsidR="001352B1" w:rsidRDefault="001352B1">
    <w:pPr>
      <w:framePr w:w="795" w:h="811" w:wrap="auto" w:vAnchor="page" w:hAnchor="margin" w:x="-671" w:y="629"/>
      <w:rPr>
        <w:sz w:val="24"/>
      </w:rPr>
    </w:pPr>
  </w:p>
  <w:p w14:paraId="1B39F675" w14:textId="77777777" w:rsidR="001352B1" w:rsidRDefault="001352B1">
    <w:pPr>
      <w:jc w:val="right"/>
      <w:rPr>
        <w:sz w:val="24"/>
      </w:rPr>
    </w:pPr>
  </w:p>
  <w:p w14:paraId="19B0A931" w14:textId="77777777" w:rsidR="001352B1" w:rsidRDefault="001352B1">
    <w:pPr>
      <w:jc w:val="right"/>
      <w:rPr>
        <w:sz w:val="24"/>
      </w:rPr>
    </w:pPr>
  </w:p>
  <w:p w14:paraId="2957899B" w14:textId="77777777" w:rsidR="001352B1" w:rsidRDefault="001352B1"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49C3D" w14:textId="77777777" w:rsidR="001352B1" w:rsidRDefault="001352B1">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14:anchorId="29C02260" wp14:editId="4AF38B8D">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BC5CC"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2W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"/>
          </w:pict>
        </mc:Fallback>
      </mc:AlternateContent>
    </w:r>
  </w:p>
  <w:p w14:paraId="011AB0BF" w14:textId="77777777" w:rsidR="001352B1" w:rsidRPr="00235554" w:rsidRDefault="001352B1"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14:anchorId="7C3D6F6B" wp14:editId="5BE85BD9">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84D96"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df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xJYa1OKKd&#10;MpJM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"/>
          </w:pict>
        </mc:Fallback>
      </mc:AlternateContent>
    </w:r>
    <w:r>
      <w:rPr>
        <w:rFonts w:ascii="Arial" w:hAnsi="Arial" w:cs="Arial"/>
        <w:b/>
        <w:sz w:val="24"/>
      </w:rPr>
      <w:t xml:space="preserve"> </w:t>
    </w:r>
    <w:r w:rsidRPr="00235554">
      <w:rPr>
        <w:rFonts w:ascii="Arial" w:hAnsi="Arial" w:cs="Arial"/>
        <w:b/>
        <w:sz w:val="24"/>
      </w:rPr>
      <w:t xml:space="preserve">Software </w:t>
    </w:r>
    <w:r>
      <w:rPr>
        <w:rFonts w:ascii="Arial" w:hAnsi="Arial" w:cs="Arial"/>
        <w:b/>
        <w:sz w:val="24"/>
      </w:rPr>
      <w:t xml:space="preserve">Quality Assurance </w:t>
    </w:r>
    <w:r w:rsidRPr="00235554">
      <w:rPr>
        <w:rFonts w:ascii="Arial" w:hAnsi="Arial" w:cs="Arial"/>
        <w:b/>
        <w:sz w:val="24"/>
      </w:rPr>
      <w:t>Plan</w:t>
    </w:r>
  </w:p>
  <w:p w14:paraId="77FB4808" w14:textId="77777777" w:rsidR="001352B1" w:rsidRDefault="001352B1">
    <w:pPr>
      <w:jc w:val="right"/>
      <w:rPr>
        <w:sz w:val="24"/>
      </w:rPr>
    </w:pPr>
  </w:p>
  <w:p w14:paraId="7E074108" w14:textId="77777777" w:rsidR="001352B1" w:rsidRDefault="001352B1">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8"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8B477D"/>
    <w:multiLevelType w:val="hybridMultilevel"/>
    <w:tmpl w:val="6EBED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A45535"/>
    <w:multiLevelType w:val="hybridMultilevel"/>
    <w:tmpl w:val="4DBED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A170091"/>
    <w:multiLevelType w:val="hybridMultilevel"/>
    <w:tmpl w:val="E6A6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D7430"/>
    <w:multiLevelType w:val="multilevel"/>
    <w:tmpl w:val="3BE66FEA"/>
    <w:lvl w:ilvl="0">
      <w:start w:val="8"/>
      <w:numFmt w:val="decimal"/>
      <w:lvlText w:val="%1"/>
      <w:lvlJc w:val="left"/>
      <w:pPr>
        <w:ind w:left="456" w:hanging="456"/>
      </w:pPr>
      <w:rPr>
        <w:rFonts w:hint="default"/>
      </w:rPr>
    </w:lvl>
    <w:lvl w:ilvl="1">
      <w:start w:val="2"/>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21"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9"/>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20"/>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6"/>
  </w:num>
  <w:num w:numId="14">
    <w:abstractNumId w:val="4"/>
  </w:num>
  <w:num w:numId="15">
    <w:abstractNumId w:val="22"/>
  </w:num>
  <w:num w:numId="16">
    <w:abstractNumId w:val="10"/>
  </w:num>
  <w:num w:numId="17">
    <w:abstractNumId w:val="5"/>
  </w:num>
  <w:num w:numId="18">
    <w:abstractNumId w:val="9"/>
  </w:num>
  <w:num w:numId="19">
    <w:abstractNumId w:val="21"/>
  </w:num>
  <w:num w:numId="20">
    <w:abstractNumId w:val="0"/>
  </w:num>
  <w:num w:numId="21">
    <w:abstractNumId w:val="11"/>
  </w:num>
  <w:num w:numId="22">
    <w:abstractNumId w:val="18"/>
  </w:num>
  <w:num w:numId="23">
    <w:abstractNumId w:val="12"/>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leneRZ">
    <w15:presenceInfo w15:providerId="None" w15:userId="MarleneR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152BD"/>
    <w:rsid w:val="0002192D"/>
    <w:rsid w:val="000370E8"/>
    <w:rsid w:val="00053CD9"/>
    <w:rsid w:val="0008192B"/>
    <w:rsid w:val="000C7492"/>
    <w:rsid w:val="000D13DD"/>
    <w:rsid w:val="000E0F07"/>
    <w:rsid w:val="00103CD3"/>
    <w:rsid w:val="001048E2"/>
    <w:rsid w:val="001352B1"/>
    <w:rsid w:val="0014171D"/>
    <w:rsid w:val="00161461"/>
    <w:rsid w:val="00166F0C"/>
    <w:rsid w:val="00167559"/>
    <w:rsid w:val="00173F51"/>
    <w:rsid w:val="00175123"/>
    <w:rsid w:val="001A36B9"/>
    <w:rsid w:val="001B7B98"/>
    <w:rsid w:val="001D24B4"/>
    <w:rsid w:val="002054CE"/>
    <w:rsid w:val="00207BAB"/>
    <w:rsid w:val="002172FF"/>
    <w:rsid w:val="002231C8"/>
    <w:rsid w:val="0022478C"/>
    <w:rsid w:val="00235554"/>
    <w:rsid w:val="00257888"/>
    <w:rsid w:val="00262E16"/>
    <w:rsid w:val="0027110B"/>
    <w:rsid w:val="00273172"/>
    <w:rsid w:val="002761E0"/>
    <w:rsid w:val="002A46FC"/>
    <w:rsid w:val="002B2793"/>
    <w:rsid w:val="002B27F3"/>
    <w:rsid w:val="002F7E83"/>
    <w:rsid w:val="00312DA8"/>
    <w:rsid w:val="00316EE5"/>
    <w:rsid w:val="003725CA"/>
    <w:rsid w:val="003803E7"/>
    <w:rsid w:val="003B23E4"/>
    <w:rsid w:val="003B7705"/>
    <w:rsid w:val="003F2A66"/>
    <w:rsid w:val="004036B5"/>
    <w:rsid w:val="00411FD3"/>
    <w:rsid w:val="00430A01"/>
    <w:rsid w:val="004353F0"/>
    <w:rsid w:val="00470EA2"/>
    <w:rsid w:val="00471ED7"/>
    <w:rsid w:val="00473694"/>
    <w:rsid w:val="004808F4"/>
    <w:rsid w:val="00497DA3"/>
    <w:rsid w:val="004A5550"/>
    <w:rsid w:val="004C56E1"/>
    <w:rsid w:val="004E0904"/>
    <w:rsid w:val="004E169D"/>
    <w:rsid w:val="00554ED7"/>
    <w:rsid w:val="00555BF2"/>
    <w:rsid w:val="00571A19"/>
    <w:rsid w:val="00573D94"/>
    <w:rsid w:val="0058259F"/>
    <w:rsid w:val="005E233B"/>
    <w:rsid w:val="005F4E86"/>
    <w:rsid w:val="005F571B"/>
    <w:rsid w:val="0061027F"/>
    <w:rsid w:val="0062418E"/>
    <w:rsid w:val="006258BA"/>
    <w:rsid w:val="00632A87"/>
    <w:rsid w:val="006357F9"/>
    <w:rsid w:val="006469B7"/>
    <w:rsid w:val="00646B20"/>
    <w:rsid w:val="00647D78"/>
    <w:rsid w:val="006A00D0"/>
    <w:rsid w:val="006A7A82"/>
    <w:rsid w:val="006B1E8C"/>
    <w:rsid w:val="006C0473"/>
    <w:rsid w:val="006E2DE4"/>
    <w:rsid w:val="006E370D"/>
    <w:rsid w:val="00732932"/>
    <w:rsid w:val="0074133A"/>
    <w:rsid w:val="00764F65"/>
    <w:rsid w:val="007C7B89"/>
    <w:rsid w:val="007D6915"/>
    <w:rsid w:val="007E223D"/>
    <w:rsid w:val="00816733"/>
    <w:rsid w:val="008469FB"/>
    <w:rsid w:val="0085597F"/>
    <w:rsid w:val="008610AB"/>
    <w:rsid w:val="0086551C"/>
    <w:rsid w:val="008737B5"/>
    <w:rsid w:val="00875CD6"/>
    <w:rsid w:val="008763E7"/>
    <w:rsid w:val="00892FF3"/>
    <w:rsid w:val="00894CA4"/>
    <w:rsid w:val="00895792"/>
    <w:rsid w:val="008A4823"/>
    <w:rsid w:val="008B7B63"/>
    <w:rsid w:val="008D2105"/>
    <w:rsid w:val="008D5616"/>
    <w:rsid w:val="00964271"/>
    <w:rsid w:val="00966C3B"/>
    <w:rsid w:val="0096789A"/>
    <w:rsid w:val="009779A4"/>
    <w:rsid w:val="00980C71"/>
    <w:rsid w:val="009A12A6"/>
    <w:rsid w:val="009C41D4"/>
    <w:rsid w:val="00A47F48"/>
    <w:rsid w:val="00A51DE9"/>
    <w:rsid w:val="00A74C23"/>
    <w:rsid w:val="00A7720B"/>
    <w:rsid w:val="00A82881"/>
    <w:rsid w:val="00A93481"/>
    <w:rsid w:val="00AA5541"/>
    <w:rsid w:val="00AB54D4"/>
    <w:rsid w:val="00AD06E9"/>
    <w:rsid w:val="00AF502A"/>
    <w:rsid w:val="00B01E1E"/>
    <w:rsid w:val="00B02040"/>
    <w:rsid w:val="00B13CE3"/>
    <w:rsid w:val="00B17307"/>
    <w:rsid w:val="00B45152"/>
    <w:rsid w:val="00B8680B"/>
    <w:rsid w:val="00BA359D"/>
    <w:rsid w:val="00BB4EEC"/>
    <w:rsid w:val="00BF4D02"/>
    <w:rsid w:val="00C03373"/>
    <w:rsid w:val="00C11E93"/>
    <w:rsid w:val="00C16E7A"/>
    <w:rsid w:val="00C42E14"/>
    <w:rsid w:val="00C45D9E"/>
    <w:rsid w:val="00CC314B"/>
    <w:rsid w:val="00CC345C"/>
    <w:rsid w:val="00CE0BBA"/>
    <w:rsid w:val="00CE797B"/>
    <w:rsid w:val="00D0026D"/>
    <w:rsid w:val="00D26285"/>
    <w:rsid w:val="00D27AFC"/>
    <w:rsid w:val="00D9287A"/>
    <w:rsid w:val="00D95793"/>
    <w:rsid w:val="00DC1333"/>
    <w:rsid w:val="00DD4A41"/>
    <w:rsid w:val="00DD5063"/>
    <w:rsid w:val="00DE5306"/>
    <w:rsid w:val="00E05B1B"/>
    <w:rsid w:val="00E16E57"/>
    <w:rsid w:val="00E25BB6"/>
    <w:rsid w:val="00E34AC7"/>
    <w:rsid w:val="00E4300F"/>
    <w:rsid w:val="00E55330"/>
    <w:rsid w:val="00E61EC6"/>
    <w:rsid w:val="00E7174F"/>
    <w:rsid w:val="00E721D5"/>
    <w:rsid w:val="00E76408"/>
    <w:rsid w:val="00EA05A3"/>
    <w:rsid w:val="00EB22D8"/>
    <w:rsid w:val="00EB7A50"/>
    <w:rsid w:val="00EC3FB9"/>
    <w:rsid w:val="00EC6B53"/>
    <w:rsid w:val="00ED30C9"/>
    <w:rsid w:val="00ED6EF4"/>
    <w:rsid w:val="00F078FD"/>
    <w:rsid w:val="00F2709C"/>
    <w:rsid w:val="00F36321"/>
    <w:rsid w:val="00F744F4"/>
    <w:rsid w:val="00F7472D"/>
    <w:rsid w:val="00F963BA"/>
    <w:rsid w:val="00FA15AB"/>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69EF83"/>
  <w14:defaultImageDpi w14:val="300"/>
  <w15:docId w15:val="{8D0303FE-94E0-4080-BF13-1046D6DF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NormalWeb">
    <w:name w:val="Normal (Web)"/>
    <w:basedOn w:val="Normal"/>
    <w:uiPriority w:val="99"/>
    <w:semiHidden/>
    <w:unhideWhenUsed/>
    <w:rsid w:val="00316EE5"/>
    <w:pPr>
      <w:widowControl/>
      <w:spacing w:before="100" w:beforeAutospacing="1" w:after="100" w:afterAutospacing="1"/>
    </w:pPr>
    <w:rPr>
      <w:sz w:val="24"/>
      <w:szCs w:val="24"/>
    </w:rPr>
  </w:style>
  <w:style w:type="paragraph" w:styleId="BodyTextIndent">
    <w:name w:val="Body Text Indent"/>
    <w:basedOn w:val="Normal"/>
    <w:link w:val="BodyTextIndentChar"/>
    <w:unhideWhenUsed/>
    <w:rsid w:val="00167559"/>
    <w:pPr>
      <w:spacing w:after="120"/>
      <w:ind w:left="360"/>
    </w:pPr>
  </w:style>
  <w:style w:type="character" w:customStyle="1" w:styleId="BodyTextIndentChar">
    <w:name w:val="Body Text Indent Char"/>
    <w:basedOn w:val="DefaultParagraphFont"/>
    <w:link w:val="BodyTextIndent"/>
    <w:rsid w:val="00167559"/>
  </w:style>
  <w:style w:type="paragraph" w:styleId="ListParagraph">
    <w:name w:val="List Paragraph"/>
    <w:basedOn w:val="Normal"/>
    <w:uiPriority w:val="72"/>
    <w:rsid w:val="00257888"/>
    <w:pPr>
      <w:ind w:left="720"/>
      <w:contextualSpacing/>
    </w:pPr>
  </w:style>
  <w:style w:type="character" w:customStyle="1" w:styleId="FooterChar">
    <w:name w:val="Footer Char"/>
    <w:basedOn w:val="DefaultParagraphFont"/>
    <w:link w:val="Footer"/>
    <w:uiPriority w:val="99"/>
    <w:rsid w:val="00DE5306"/>
  </w:style>
  <w:style w:type="character" w:styleId="CommentReference">
    <w:name w:val="annotation reference"/>
    <w:basedOn w:val="DefaultParagraphFont"/>
    <w:semiHidden/>
    <w:unhideWhenUsed/>
    <w:rsid w:val="00C45D9E"/>
    <w:rPr>
      <w:sz w:val="16"/>
      <w:szCs w:val="16"/>
    </w:rPr>
  </w:style>
  <w:style w:type="paragraph" w:styleId="CommentText">
    <w:name w:val="annotation text"/>
    <w:basedOn w:val="Normal"/>
    <w:link w:val="CommentTextChar"/>
    <w:semiHidden/>
    <w:unhideWhenUsed/>
    <w:rsid w:val="00C45D9E"/>
  </w:style>
  <w:style w:type="character" w:customStyle="1" w:styleId="CommentTextChar">
    <w:name w:val="Comment Text Char"/>
    <w:basedOn w:val="DefaultParagraphFont"/>
    <w:link w:val="CommentText"/>
    <w:semiHidden/>
    <w:rsid w:val="00C45D9E"/>
  </w:style>
  <w:style w:type="paragraph" w:styleId="CommentSubject">
    <w:name w:val="annotation subject"/>
    <w:basedOn w:val="CommentText"/>
    <w:next w:val="CommentText"/>
    <w:link w:val="CommentSubjectChar"/>
    <w:semiHidden/>
    <w:unhideWhenUsed/>
    <w:rsid w:val="00C45D9E"/>
    <w:rPr>
      <w:b/>
      <w:bCs/>
    </w:rPr>
  </w:style>
  <w:style w:type="character" w:customStyle="1" w:styleId="CommentSubjectChar">
    <w:name w:val="Comment Subject Char"/>
    <w:basedOn w:val="CommentTextChar"/>
    <w:link w:val="CommentSubject"/>
    <w:semiHidden/>
    <w:rsid w:val="00C45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538841">
      <w:bodyDiv w:val="1"/>
      <w:marLeft w:val="0"/>
      <w:marRight w:val="0"/>
      <w:marTop w:val="0"/>
      <w:marBottom w:val="0"/>
      <w:divBdr>
        <w:top w:val="none" w:sz="0" w:space="0" w:color="auto"/>
        <w:left w:val="none" w:sz="0" w:space="0" w:color="auto"/>
        <w:bottom w:val="none" w:sz="0" w:space="0" w:color="auto"/>
        <w:right w:val="none" w:sz="0" w:space="0" w:color="auto"/>
      </w:divBdr>
      <w:divsChild>
        <w:div w:id="1687248005">
          <w:marLeft w:val="0"/>
          <w:marRight w:val="0"/>
          <w:marTop w:val="0"/>
          <w:marBottom w:val="0"/>
          <w:divBdr>
            <w:top w:val="none" w:sz="0" w:space="0" w:color="auto"/>
            <w:left w:val="none" w:sz="0" w:space="0" w:color="auto"/>
            <w:bottom w:val="none" w:sz="0" w:space="0" w:color="auto"/>
            <w:right w:val="none" w:sz="0" w:space="0" w:color="auto"/>
          </w:divBdr>
          <w:divsChild>
            <w:div w:id="1953705282">
              <w:marLeft w:val="0"/>
              <w:marRight w:val="0"/>
              <w:marTop w:val="0"/>
              <w:marBottom w:val="0"/>
              <w:divBdr>
                <w:top w:val="none" w:sz="0" w:space="0" w:color="auto"/>
                <w:left w:val="none" w:sz="0" w:space="0" w:color="auto"/>
                <w:bottom w:val="none" w:sz="0" w:space="0" w:color="auto"/>
                <w:right w:val="none" w:sz="0" w:space="0" w:color="auto"/>
              </w:divBdr>
              <w:divsChild>
                <w:div w:id="1024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Linu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n.wikipedia.org/wiki/Mac_OS_X"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Microsoft_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12160</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MarleneRZ</cp:lastModifiedBy>
  <cp:revision>6</cp:revision>
  <cp:lastPrinted>2016-05-17T00:10:00Z</cp:lastPrinted>
  <dcterms:created xsi:type="dcterms:W3CDTF">2016-05-17T00:09:00Z</dcterms:created>
  <dcterms:modified xsi:type="dcterms:W3CDTF">2016-05-17T00:11:00Z</dcterms:modified>
  <cp:category>Template</cp:category>
</cp:coreProperties>
</file>